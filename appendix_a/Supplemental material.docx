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FB4FB" w14:textId="77777777" w:rsidR="00AA76A4" w:rsidDel="001F2B67" w:rsidRDefault="00AA76A4" w:rsidP="00AA76A4">
      <w:pPr>
        <w:spacing w:after="240"/>
        <w:rPr>
          <w:del w:id="0" w:author="Microsoft Office User" w:date="2016-11-26T13:34:00Z"/>
          <w:rFonts w:ascii="Arial" w:eastAsia="Times New Roman" w:hAnsi="Arial" w:cs="Arial"/>
          <w:sz w:val="22"/>
          <w:szCs w:val="22"/>
        </w:rPr>
      </w:pPr>
      <w:bookmarkStart w:id="1" w:name="_GoBack"/>
      <w:bookmarkEnd w:id="1"/>
    </w:p>
    <w:p w14:paraId="40AEBD6D" w14:textId="77777777" w:rsidR="00AA76A4" w:rsidRPr="00906B57" w:rsidDel="001F2B67" w:rsidRDefault="00AA76A4" w:rsidP="00AA76A4">
      <w:pPr>
        <w:spacing w:after="240"/>
        <w:rPr>
          <w:del w:id="2" w:author="Microsoft Office User" w:date="2016-11-26T13:34:00Z"/>
          <w:rFonts w:ascii="Arial" w:eastAsia="Times New Roman" w:hAnsi="Arial" w:cs="Arial"/>
          <w:sz w:val="22"/>
          <w:szCs w:val="22"/>
        </w:rPr>
      </w:pPr>
    </w:p>
    <w:p w14:paraId="0AA5D9F0" w14:textId="77777777" w:rsidR="00AA76A4" w:rsidRDefault="00AA76A4" w:rsidP="00AA76A4">
      <w:pPr>
        <w:rPr>
          <w:rFonts w:ascii="Arial" w:hAnsi="Arial" w:cs="Arial"/>
          <w:b/>
          <w:bCs/>
          <w:color w:val="000000"/>
          <w:sz w:val="22"/>
          <w:szCs w:val="22"/>
        </w:rPr>
      </w:pPr>
      <w:r w:rsidRPr="00906B57">
        <w:rPr>
          <w:rFonts w:ascii="Arial" w:hAnsi="Arial" w:cs="Arial"/>
          <w:b/>
          <w:bCs/>
          <w:color w:val="000000"/>
          <w:sz w:val="22"/>
          <w:szCs w:val="22"/>
        </w:rPr>
        <w:t>Supplemental material</w:t>
      </w:r>
    </w:p>
    <w:p w14:paraId="37F4CED3" w14:textId="77777777" w:rsidR="00AA76A4" w:rsidRDefault="00AA76A4" w:rsidP="00AA76A4">
      <w:pPr>
        <w:rPr>
          <w:rFonts w:ascii="Arial" w:hAnsi="Arial" w:cs="Arial"/>
          <w:sz w:val="22"/>
          <w:szCs w:val="22"/>
        </w:rPr>
      </w:pPr>
    </w:p>
    <w:p w14:paraId="1062254A" w14:textId="667A3CD8" w:rsidR="00A32F80" w:rsidRDefault="00A32F80" w:rsidP="00AA76A4">
      <w:pPr>
        <w:rPr>
          <w:rFonts w:ascii="Arial" w:hAnsi="Arial" w:cs="Arial"/>
          <w:sz w:val="22"/>
          <w:szCs w:val="22"/>
        </w:rPr>
      </w:pPr>
      <w:r>
        <w:rPr>
          <w:rFonts w:ascii="Arial" w:hAnsi="Arial" w:cs="Arial"/>
          <w:noProof/>
          <w:sz w:val="22"/>
          <w:szCs w:val="22"/>
        </w:rPr>
        <w:drawing>
          <wp:inline distT="0" distB="0" distL="0" distR="0" wp14:anchorId="7A7D19F5" wp14:editId="705A27B9">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1.pdf"/>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DB2CE4E" w14:textId="7F8ED990" w:rsidR="00A32F80" w:rsidRDefault="00A32F80" w:rsidP="00AA76A4">
      <w:pPr>
        <w:rPr>
          <w:ins w:id="3" w:author="Microsoft Office User" w:date="2016-11-26T13:19:00Z"/>
          <w:rFonts w:ascii="Arial" w:hAnsi="Arial" w:cs="Arial"/>
          <w:sz w:val="22"/>
          <w:szCs w:val="22"/>
        </w:rPr>
      </w:pPr>
      <w:r>
        <w:rPr>
          <w:rFonts w:ascii="Arial" w:hAnsi="Arial" w:cs="Arial"/>
          <w:sz w:val="22"/>
          <w:szCs w:val="22"/>
        </w:rPr>
        <w:t>Figure S1</w:t>
      </w:r>
    </w:p>
    <w:p w14:paraId="477CFE01" w14:textId="77777777" w:rsidR="004F6E89" w:rsidRDefault="004F6E89" w:rsidP="00AA76A4">
      <w:pPr>
        <w:rPr>
          <w:ins w:id="4" w:author="Microsoft Office User" w:date="2016-11-26T13:19:00Z"/>
          <w:rFonts w:ascii="Arial" w:hAnsi="Arial" w:cs="Arial"/>
          <w:sz w:val="22"/>
          <w:szCs w:val="22"/>
        </w:rPr>
      </w:pPr>
    </w:p>
    <w:p w14:paraId="21294934" w14:textId="595E31C0" w:rsidR="004F6E89" w:rsidRDefault="004F6E89" w:rsidP="00395889">
      <w:pPr>
        <w:rPr>
          <w:ins w:id="5" w:author="Microsoft Office User" w:date="2016-11-26T13:30:00Z"/>
          <w:rFonts w:ascii="Arial" w:hAnsi="Arial" w:cs="Arial"/>
          <w:sz w:val="22"/>
          <w:szCs w:val="22"/>
        </w:rPr>
      </w:pPr>
      <w:ins w:id="6" w:author="Microsoft Office User" w:date="2016-11-26T13:19:00Z">
        <w:r>
          <w:rPr>
            <w:rFonts w:ascii="Arial" w:hAnsi="Arial" w:cs="Arial"/>
            <w:sz w:val="22"/>
            <w:szCs w:val="22"/>
          </w:rPr>
          <w:t>The idea behind the EMBAD distance metric is as follows.  Suppose that</w:t>
        </w:r>
      </w:ins>
      <w:ins w:id="7" w:author="Microsoft Office User" w:date="2016-12-08T18:17:00Z">
        <w:r w:rsidR="00395889">
          <w:rPr>
            <w:rFonts w:ascii="Arial" w:hAnsi="Arial" w:cs="Arial"/>
            <w:sz w:val="22"/>
            <w:szCs w:val="22"/>
          </w:rPr>
          <w:t xml:space="preserve"> we have </w:t>
        </w:r>
      </w:ins>
      <w:ins w:id="8" w:author="Microsoft Office User" w:date="2016-12-08T18:18:00Z">
        <w:r w:rsidR="00395889">
          <w:rPr>
            <w:rFonts w:ascii="Arial" w:hAnsi="Arial" w:cs="Arial"/>
            <w:sz w:val="22"/>
            <w:szCs w:val="22"/>
          </w:rPr>
          <w:t>obtained a scrambled matrix of OTU abundances</w:t>
        </w:r>
      </w:ins>
      <w:ins w:id="9" w:author="Microsoft Office User" w:date="2016-12-08T18:22:00Z">
        <w:r w:rsidR="00395889">
          <w:rPr>
            <w:rFonts w:ascii="Arial" w:hAnsi="Arial" w:cs="Arial"/>
            <w:sz w:val="22"/>
            <w:szCs w:val="22"/>
          </w:rPr>
          <w:t xml:space="preserve"> but there exists an underlying band pattern</w:t>
        </w:r>
      </w:ins>
      <w:ins w:id="10" w:author="Microsoft Office User" w:date="2016-12-08T18:23:00Z">
        <w:r w:rsidR="00395889">
          <w:rPr>
            <w:rFonts w:ascii="Arial" w:hAnsi="Arial" w:cs="Arial"/>
            <w:sz w:val="22"/>
            <w:szCs w:val="22"/>
          </w:rPr>
          <w:t xml:space="preserve"> when the table is sorted</w:t>
        </w:r>
      </w:ins>
      <w:ins w:id="11" w:author="Microsoft Office User" w:date="2016-12-08T18:24:00Z">
        <w:r w:rsidR="00395889">
          <w:rPr>
            <w:rFonts w:ascii="Arial" w:hAnsi="Arial" w:cs="Arial"/>
            <w:sz w:val="22"/>
            <w:szCs w:val="22"/>
          </w:rPr>
          <w:t xml:space="preserve">. </w:t>
        </w:r>
      </w:ins>
      <w:ins w:id="12" w:author="Microsoft Office User" w:date="2016-12-08T18:18:00Z">
        <w:r w:rsidR="00395889">
          <w:rPr>
            <w:rFonts w:ascii="Arial" w:hAnsi="Arial" w:cs="Arial"/>
            <w:sz w:val="22"/>
            <w:szCs w:val="22"/>
          </w:rPr>
          <w:t xml:space="preserve"> </w:t>
        </w:r>
      </w:ins>
      <w:ins w:id="13" w:author="Microsoft Office User" w:date="2016-12-08T18:23:00Z">
        <w:r w:rsidR="00395889">
          <w:rPr>
            <w:rFonts w:ascii="Arial" w:hAnsi="Arial" w:cs="Arial"/>
            <w:sz w:val="22"/>
            <w:szCs w:val="22"/>
          </w:rPr>
          <w:t xml:space="preserve">Specifically, </w:t>
        </w:r>
      </w:ins>
      <w:ins w:id="14" w:author="Microsoft Office User" w:date="2016-12-08T18:18:00Z">
        <w:r w:rsidR="00395889">
          <w:rPr>
            <w:rFonts w:ascii="Arial" w:hAnsi="Arial" w:cs="Arial"/>
            <w:sz w:val="22"/>
            <w:szCs w:val="22"/>
          </w:rPr>
          <w:t xml:space="preserve">this table can be reordered </w:t>
        </w:r>
        <w:del w:id="15" w:author="Edlund, Anna" w:date="2016-12-27T09:32:00Z">
          <w:r w:rsidR="00395889" w:rsidDel="00F60FF1">
            <w:rPr>
              <w:rFonts w:ascii="Arial" w:hAnsi="Arial" w:cs="Arial"/>
              <w:sz w:val="22"/>
              <w:szCs w:val="22"/>
            </w:rPr>
            <w:delText>such that all of the samples can</w:delText>
          </w:r>
        </w:del>
      </w:ins>
      <w:ins w:id="16" w:author="Edlund, Anna" w:date="2016-12-27T09:32:00Z">
        <w:r w:rsidR="00F60FF1">
          <w:rPr>
            <w:rFonts w:ascii="Arial" w:hAnsi="Arial" w:cs="Arial"/>
            <w:sz w:val="22"/>
            <w:szCs w:val="22"/>
          </w:rPr>
          <w:t>and</w:t>
        </w:r>
      </w:ins>
      <w:ins w:id="17" w:author="Microsoft Office User" w:date="2016-12-08T18:18:00Z">
        <w:del w:id="18" w:author="Edlund, Anna" w:date="2016-12-27T09:32:00Z">
          <w:r w:rsidR="00395889" w:rsidDel="00F60FF1">
            <w:rPr>
              <w:rFonts w:ascii="Arial" w:hAnsi="Arial" w:cs="Arial"/>
              <w:sz w:val="22"/>
              <w:szCs w:val="22"/>
            </w:rPr>
            <w:delText xml:space="preserve"> </w:delText>
          </w:r>
        </w:del>
      </w:ins>
      <w:ins w:id="19" w:author="Edlund, Anna" w:date="2016-12-27T09:31:00Z">
        <w:r w:rsidR="00F60FF1">
          <w:rPr>
            <w:rFonts w:ascii="Arial" w:hAnsi="Arial" w:cs="Arial"/>
            <w:sz w:val="22"/>
            <w:szCs w:val="22"/>
          </w:rPr>
          <w:t xml:space="preserve"> </w:t>
        </w:r>
      </w:ins>
      <w:ins w:id="20" w:author="Microsoft Office User" w:date="2016-12-08T18:18:00Z">
        <w:r w:rsidR="00395889">
          <w:rPr>
            <w:rFonts w:ascii="Arial" w:hAnsi="Arial" w:cs="Arial"/>
            <w:sz w:val="22"/>
            <w:szCs w:val="22"/>
          </w:rPr>
          <w:t>sorted by a value</w:t>
        </w:r>
      </w:ins>
      <w:ins w:id="21" w:author="Edlund, Anna" w:date="2016-12-27T09:32:00Z">
        <w:r w:rsidR="00F60FF1">
          <w:rPr>
            <w:rFonts w:ascii="Arial" w:hAnsi="Arial" w:cs="Arial"/>
            <w:sz w:val="22"/>
            <w:szCs w:val="22"/>
          </w:rPr>
          <w:t>,</w:t>
        </w:r>
      </w:ins>
      <w:ins w:id="22" w:author="Microsoft Office User" w:date="2016-12-08T18:18:00Z">
        <w:r w:rsidR="00395889">
          <w:rPr>
            <w:rFonts w:ascii="Arial" w:hAnsi="Arial" w:cs="Arial"/>
            <w:sz w:val="22"/>
            <w:szCs w:val="22"/>
          </w:rPr>
          <w:t xml:space="preserve"> such as sample </w:t>
        </w:r>
        <w:proofErr w:type="spellStart"/>
        <w:r w:rsidR="00395889">
          <w:rPr>
            <w:rFonts w:ascii="Arial" w:hAnsi="Arial" w:cs="Arial"/>
            <w:sz w:val="22"/>
            <w:szCs w:val="22"/>
          </w:rPr>
          <w:t>pH.</w:t>
        </w:r>
        <w:proofErr w:type="spellEnd"/>
        <w:r w:rsidR="00395889">
          <w:rPr>
            <w:rFonts w:ascii="Arial" w:hAnsi="Arial" w:cs="Arial"/>
            <w:sz w:val="22"/>
            <w:szCs w:val="22"/>
          </w:rPr>
          <w:t xml:space="preserve">  In addition, </w:t>
        </w:r>
      </w:ins>
      <w:ins w:id="23" w:author="Microsoft Office User" w:date="2016-12-08T18:19:00Z">
        <w:r w:rsidR="00395889">
          <w:rPr>
            <w:rFonts w:ascii="Arial" w:hAnsi="Arial" w:cs="Arial"/>
            <w:sz w:val="22"/>
            <w:szCs w:val="22"/>
          </w:rPr>
          <w:t xml:space="preserve">the species can </w:t>
        </w:r>
      </w:ins>
      <w:ins w:id="24" w:author="Microsoft Office User" w:date="2016-12-08T18:20:00Z">
        <w:r w:rsidR="00395889">
          <w:rPr>
            <w:rFonts w:ascii="Arial" w:hAnsi="Arial" w:cs="Arial"/>
            <w:sz w:val="22"/>
            <w:szCs w:val="22"/>
          </w:rPr>
          <w:t xml:space="preserve">also </w:t>
        </w:r>
      </w:ins>
      <w:ins w:id="25" w:author="Microsoft Office User" w:date="2016-12-08T18:19:00Z">
        <w:r w:rsidR="00395889">
          <w:rPr>
            <w:rFonts w:ascii="Arial" w:hAnsi="Arial" w:cs="Arial"/>
            <w:sz w:val="22"/>
            <w:szCs w:val="22"/>
          </w:rPr>
          <w:t xml:space="preserve">be sorted by the </w:t>
        </w:r>
      </w:ins>
      <w:ins w:id="26" w:author="Microsoft Office User" w:date="2016-12-08T18:21:00Z">
        <w:r w:rsidR="00395889">
          <w:rPr>
            <w:rFonts w:ascii="Arial" w:hAnsi="Arial" w:cs="Arial"/>
            <w:sz w:val="22"/>
            <w:szCs w:val="22"/>
          </w:rPr>
          <w:t xml:space="preserve">sample value </w:t>
        </w:r>
      </w:ins>
      <w:ins w:id="27" w:author="Microsoft Office User" w:date="2016-12-08T18:19:00Z">
        <w:r w:rsidR="00395889">
          <w:rPr>
            <w:rFonts w:ascii="Arial" w:hAnsi="Arial" w:cs="Arial"/>
            <w:sz w:val="22"/>
            <w:szCs w:val="22"/>
          </w:rPr>
          <w:t xml:space="preserve">ranges </w:t>
        </w:r>
      </w:ins>
      <w:ins w:id="28" w:author="Microsoft Office User" w:date="2016-12-08T18:22:00Z">
        <w:r w:rsidR="00395889">
          <w:rPr>
            <w:rFonts w:ascii="Arial" w:hAnsi="Arial" w:cs="Arial"/>
            <w:sz w:val="22"/>
            <w:szCs w:val="22"/>
          </w:rPr>
          <w:t xml:space="preserve">that they are observed in.  </w:t>
        </w:r>
      </w:ins>
      <w:ins w:id="29" w:author="Microsoft Office User" w:date="2016-11-26T13:23:00Z">
        <w:r w:rsidR="00B87A75">
          <w:rPr>
            <w:rFonts w:ascii="Arial" w:hAnsi="Arial" w:cs="Arial"/>
            <w:sz w:val="22"/>
            <w:szCs w:val="22"/>
          </w:rPr>
          <w:t xml:space="preserve">In the pH example from the 88 soils study, the microbes </w:t>
        </w:r>
      </w:ins>
      <w:ins w:id="30" w:author="Edlund, Anna" w:date="2016-12-27T09:33:00Z">
        <w:r w:rsidR="00F60FF1">
          <w:rPr>
            <w:rFonts w:ascii="Arial" w:hAnsi="Arial" w:cs="Arial"/>
            <w:sz w:val="22"/>
            <w:szCs w:val="22"/>
          </w:rPr>
          <w:t xml:space="preserve">(OTUs) </w:t>
        </w:r>
      </w:ins>
      <w:ins w:id="31" w:author="Microsoft Office User" w:date="2016-11-26T13:23:00Z">
        <w:r w:rsidR="00B87A75">
          <w:rPr>
            <w:rFonts w:ascii="Arial" w:hAnsi="Arial" w:cs="Arial"/>
            <w:sz w:val="22"/>
            <w:szCs w:val="22"/>
          </w:rPr>
          <w:t xml:space="preserve">were ordered based on the pH ranges </w:t>
        </w:r>
        <w:del w:id="32" w:author="Edlund, Anna" w:date="2016-12-27T09:33:00Z">
          <w:r w:rsidR="00B87A75" w:rsidDel="00F60FF1">
            <w:rPr>
              <w:rFonts w:ascii="Arial" w:hAnsi="Arial" w:cs="Arial"/>
              <w:sz w:val="22"/>
              <w:szCs w:val="22"/>
            </w:rPr>
            <w:delText xml:space="preserve">that </w:delText>
          </w:r>
        </w:del>
        <w:r w:rsidR="00B87A75">
          <w:rPr>
            <w:rFonts w:ascii="Arial" w:hAnsi="Arial" w:cs="Arial"/>
            <w:sz w:val="22"/>
            <w:szCs w:val="22"/>
          </w:rPr>
          <w:t xml:space="preserve">they were found in.  </w:t>
        </w:r>
      </w:ins>
      <w:ins w:id="33" w:author="Microsoft Office User" w:date="2016-11-26T13:21:00Z">
        <w:r w:rsidR="00B87A75">
          <w:rPr>
            <w:rFonts w:ascii="Arial" w:hAnsi="Arial" w:cs="Arial"/>
            <w:sz w:val="22"/>
            <w:szCs w:val="22"/>
          </w:rPr>
          <w:t xml:space="preserve">This ordering of species can be used to construct a pipe where the lowest ordered species is placed on one end of the pipe, and the highest ordered </w:t>
        </w:r>
      </w:ins>
      <w:ins w:id="34" w:author="Microsoft Office User" w:date="2016-11-26T13:23:00Z">
        <w:r w:rsidR="00B87A75">
          <w:rPr>
            <w:rFonts w:ascii="Arial" w:hAnsi="Arial" w:cs="Arial"/>
            <w:sz w:val="22"/>
            <w:szCs w:val="22"/>
          </w:rPr>
          <w:t xml:space="preserve">species </w:t>
        </w:r>
      </w:ins>
      <w:ins w:id="35" w:author="Microsoft Office User" w:date="2016-11-26T13:24:00Z">
        <w:r w:rsidR="00B87A75">
          <w:rPr>
            <w:rFonts w:ascii="Arial" w:hAnsi="Arial" w:cs="Arial"/>
            <w:sz w:val="22"/>
            <w:szCs w:val="22"/>
          </w:rPr>
          <w:t xml:space="preserve">is placed on the opposite end of the pipe.  </w:t>
        </w:r>
        <w:r w:rsidR="007D50FD">
          <w:rPr>
            <w:rFonts w:ascii="Arial" w:hAnsi="Arial" w:cs="Arial"/>
            <w:sz w:val="22"/>
            <w:szCs w:val="22"/>
          </w:rPr>
          <w:t>Once this pipe is constructed the species abundances from different samples can be imposed on the pipe, and the flow between samples can be computed using the Earth Mover</w:t>
        </w:r>
      </w:ins>
      <w:ins w:id="36" w:author="Microsoft Office User" w:date="2016-11-26T13:25:00Z">
        <w:r w:rsidR="007D50FD">
          <w:rPr>
            <w:rFonts w:ascii="Arial" w:hAnsi="Arial" w:cs="Arial"/>
            <w:sz w:val="22"/>
            <w:szCs w:val="22"/>
          </w:rPr>
          <w:t xml:space="preserve">’s distance.  Consider the example in Figure S1a.  There are two samples where sample 1 is dominated by species 4 and sample 2 is dominated by species 1.  </w:t>
        </w:r>
      </w:ins>
      <w:ins w:id="37" w:author="Microsoft Office User" w:date="2016-11-26T13:26:00Z">
        <w:r w:rsidR="0063632A">
          <w:rPr>
            <w:rFonts w:ascii="Arial" w:hAnsi="Arial" w:cs="Arial"/>
            <w:sz w:val="22"/>
            <w:szCs w:val="22"/>
          </w:rPr>
          <w:t xml:space="preserve">If </w:t>
        </w:r>
        <w:del w:id="38" w:author="Edlund, Anna" w:date="2016-12-27T09:34:00Z">
          <w:r w:rsidR="0063632A" w:rsidDel="00F60FF1">
            <w:rPr>
              <w:rFonts w:ascii="Arial" w:hAnsi="Arial" w:cs="Arial"/>
              <w:sz w:val="22"/>
              <w:szCs w:val="22"/>
            </w:rPr>
            <w:delText xml:space="preserve">already know </w:delText>
          </w:r>
        </w:del>
        <w:r w:rsidR="0063632A">
          <w:rPr>
            <w:rFonts w:ascii="Arial" w:hAnsi="Arial" w:cs="Arial"/>
            <w:sz w:val="22"/>
            <w:szCs w:val="22"/>
          </w:rPr>
          <w:t>the ordering of species</w:t>
        </w:r>
      </w:ins>
      <w:ins w:id="39" w:author="Edlund, Anna" w:date="2016-12-27T09:35:00Z">
        <w:r w:rsidR="00F60FF1">
          <w:rPr>
            <w:rFonts w:ascii="Arial" w:hAnsi="Arial" w:cs="Arial"/>
            <w:sz w:val="22"/>
            <w:szCs w:val="22"/>
          </w:rPr>
          <w:t xml:space="preserve"> is already known</w:t>
        </w:r>
      </w:ins>
      <w:ins w:id="40" w:author="Microsoft Office User" w:date="2016-11-26T13:26:00Z">
        <w:r w:rsidR="0063632A">
          <w:rPr>
            <w:rFonts w:ascii="Arial" w:hAnsi="Arial" w:cs="Arial"/>
            <w:sz w:val="22"/>
            <w:szCs w:val="22"/>
          </w:rPr>
          <w:t xml:space="preserve">, we can compute the proportions of individuals in sample 1 that need to be shuttled along the pipe in order to transform sample 1 into sample 2.  </w:t>
        </w:r>
      </w:ins>
      <w:ins w:id="41" w:author="Microsoft Office User" w:date="2016-11-26T13:27:00Z">
        <w:r w:rsidR="003027E5">
          <w:rPr>
            <w:rFonts w:ascii="Arial" w:hAnsi="Arial" w:cs="Arial"/>
            <w:sz w:val="22"/>
            <w:szCs w:val="22"/>
          </w:rPr>
          <w:t xml:space="preserve">In this scenario, about 0.3 of species 1, 0.1 of Species 3 need to be distributed across species </w:t>
        </w:r>
      </w:ins>
      <w:ins w:id="42" w:author="Microsoft Office User" w:date="2016-11-26T13:29:00Z">
        <w:r w:rsidR="003027E5">
          <w:rPr>
            <w:rFonts w:ascii="Arial" w:hAnsi="Arial" w:cs="Arial"/>
            <w:sz w:val="22"/>
            <w:szCs w:val="22"/>
          </w:rPr>
          <w:t xml:space="preserve">1 and 2.  </w:t>
        </w:r>
        <w:r w:rsidR="00A74B1C">
          <w:rPr>
            <w:rFonts w:ascii="Arial" w:hAnsi="Arial" w:cs="Arial"/>
            <w:sz w:val="22"/>
            <w:szCs w:val="22"/>
          </w:rPr>
          <w:t>If we can determine the ordering of species, we can effectively compute how dissimilar Sample 1 and Sample 2 are from each other</w:t>
        </w:r>
        <w:del w:id="43" w:author="Edlund, Anna" w:date="2016-12-27T09:35:00Z">
          <w:r w:rsidR="00A74B1C" w:rsidDel="00F60FF1">
            <w:rPr>
              <w:rFonts w:ascii="Arial" w:hAnsi="Arial" w:cs="Arial"/>
              <w:sz w:val="22"/>
              <w:szCs w:val="22"/>
            </w:rPr>
            <w:delText xml:space="preserve"> based on this ordering.</w:delText>
          </w:r>
        </w:del>
      </w:ins>
      <w:ins w:id="44" w:author="Microsoft Office User" w:date="2016-11-26T13:30:00Z">
        <w:del w:id="45" w:author="Edlund, Anna" w:date="2016-12-27T09:35:00Z">
          <w:r w:rsidR="001E3CB5" w:rsidDel="00F60FF1">
            <w:rPr>
              <w:rFonts w:ascii="Arial" w:hAnsi="Arial" w:cs="Arial"/>
              <w:sz w:val="22"/>
              <w:szCs w:val="22"/>
            </w:rPr>
            <w:delText xml:space="preserve">  </w:delText>
          </w:r>
        </w:del>
      </w:ins>
      <w:ins w:id="46" w:author="Edlund, Anna" w:date="2016-12-27T09:35:00Z">
        <w:r w:rsidR="00F60FF1">
          <w:rPr>
            <w:rFonts w:ascii="Arial" w:hAnsi="Arial" w:cs="Arial"/>
            <w:sz w:val="22"/>
            <w:szCs w:val="22"/>
          </w:rPr>
          <w:t>.</w:t>
        </w:r>
      </w:ins>
    </w:p>
    <w:p w14:paraId="7C9F333A" w14:textId="77777777" w:rsidR="001E3CB5" w:rsidRDefault="001E3CB5" w:rsidP="00AA76A4">
      <w:pPr>
        <w:rPr>
          <w:ins w:id="47" w:author="Microsoft Office User" w:date="2016-11-26T13:30:00Z"/>
          <w:rFonts w:ascii="Arial" w:hAnsi="Arial" w:cs="Arial"/>
          <w:sz w:val="22"/>
          <w:szCs w:val="22"/>
        </w:rPr>
      </w:pPr>
    </w:p>
    <w:p w14:paraId="162466F0" w14:textId="20C2C6BB" w:rsidR="001E3CB5" w:rsidRDefault="001E3CB5" w:rsidP="00AA76A4">
      <w:pPr>
        <w:rPr>
          <w:ins w:id="48" w:author="Microsoft Office User" w:date="2016-11-26T13:30:00Z"/>
          <w:rFonts w:ascii="Arial" w:hAnsi="Arial" w:cs="Arial"/>
          <w:sz w:val="22"/>
          <w:szCs w:val="22"/>
        </w:rPr>
      </w:pPr>
      <w:ins w:id="49" w:author="Microsoft Office User" w:date="2016-11-26T13:30:00Z">
        <w:r>
          <w:rPr>
            <w:rFonts w:ascii="Arial" w:hAnsi="Arial" w:cs="Arial"/>
            <w:sz w:val="22"/>
            <w:szCs w:val="22"/>
          </w:rPr>
          <w:lastRenderedPageBreak/>
          <w:t xml:space="preserve">Furthermore, by imposing an ordering across all species, this distance metric is designed to be non-saturating.  </w:t>
        </w:r>
      </w:ins>
      <w:ins w:id="50" w:author="Microsoft Office User" w:date="2016-11-26T13:31:00Z">
        <w:r>
          <w:rPr>
            <w:rFonts w:ascii="Arial" w:hAnsi="Arial" w:cs="Arial"/>
            <w:sz w:val="22"/>
            <w:szCs w:val="22"/>
          </w:rPr>
          <w:t xml:space="preserve">If there are samples that do that overlap, the </w:t>
        </w:r>
      </w:ins>
      <w:ins w:id="51" w:author="Microsoft Office User" w:date="2016-11-26T13:32:00Z">
        <w:r w:rsidR="0077198C">
          <w:rPr>
            <w:rFonts w:ascii="Arial" w:hAnsi="Arial" w:cs="Arial"/>
            <w:sz w:val="22"/>
            <w:szCs w:val="22"/>
          </w:rPr>
          <w:t>dissimilarity</w:t>
        </w:r>
      </w:ins>
      <w:ins w:id="52" w:author="Microsoft Office User" w:date="2016-11-26T13:31:00Z">
        <w:r>
          <w:rPr>
            <w:rFonts w:ascii="Arial" w:hAnsi="Arial" w:cs="Arial"/>
            <w:sz w:val="22"/>
            <w:szCs w:val="22"/>
          </w:rPr>
          <w:t xml:space="preserve"> between these samples is weighed by how far away they are in </w:t>
        </w:r>
      </w:ins>
      <w:ins w:id="53" w:author="Microsoft Office User" w:date="2016-11-26T13:32:00Z">
        <w:r w:rsidR="0077198C">
          <w:rPr>
            <w:rFonts w:ascii="Arial" w:hAnsi="Arial" w:cs="Arial"/>
            <w:sz w:val="22"/>
            <w:szCs w:val="22"/>
          </w:rPr>
          <w:t>the pipe.</w:t>
        </w:r>
        <w:r w:rsidR="00E137B5">
          <w:rPr>
            <w:rFonts w:ascii="Arial" w:hAnsi="Arial" w:cs="Arial"/>
            <w:sz w:val="22"/>
            <w:szCs w:val="22"/>
          </w:rPr>
          <w:t xml:space="preserve">  Two samples that appear close together in the pipe will have a smaller distance since there the proportions will travel a smaller distance along the pipe.</w:t>
        </w:r>
      </w:ins>
    </w:p>
    <w:p w14:paraId="0D8DD25F" w14:textId="77777777" w:rsidR="001E3CB5" w:rsidRDefault="001E3CB5" w:rsidP="00AA76A4">
      <w:pPr>
        <w:rPr>
          <w:ins w:id="54" w:author="Microsoft Office User" w:date="2016-11-26T13:29:00Z"/>
          <w:rFonts w:ascii="Arial" w:hAnsi="Arial" w:cs="Arial"/>
          <w:sz w:val="22"/>
          <w:szCs w:val="22"/>
        </w:rPr>
      </w:pPr>
    </w:p>
    <w:p w14:paraId="3662C972" w14:textId="77777777" w:rsidR="001E3CB5" w:rsidRPr="00825987" w:rsidRDefault="001E3CB5" w:rsidP="00AA76A4">
      <w:pPr>
        <w:rPr>
          <w:rFonts w:ascii="Arial" w:hAnsi="Arial" w:cs="Arial"/>
          <w:sz w:val="22"/>
          <w:szCs w:val="22"/>
        </w:rPr>
      </w:pPr>
    </w:p>
    <w:p w14:paraId="45AF4546" w14:textId="0C574158" w:rsidR="005802D7" w:rsidRDefault="00A32F80">
      <w:r>
        <w:rPr>
          <w:noProof/>
        </w:rPr>
        <w:drawing>
          <wp:inline distT="0" distB="0" distL="0" distR="0" wp14:anchorId="0A727F2D" wp14:editId="4EF0883D">
            <wp:extent cx="4114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2.png"/>
                    <pic:cNvPicPr/>
                  </pic:nvPicPr>
                  <pic:blipFill>
                    <a:blip r:embed="rId5">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19A7E988" w14:textId="27BAF207" w:rsidR="00BF63D9" w:rsidRPr="00F60FF1" w:rsidRDefault="00420557">
      <w:pPr>
        <w:rPr>
          <w:sz w:val="22"/>
          <w:szCs w:val="22"/>
          <w:rPrChange w:id="55" w:author="Edlund, Anna" w:date="2016-12-27T09:30:00Z">
            <w:rPr/>
          </w:rPrChange>
        </w:rPr>
      </w:pPr>
      <w:r w:rsidRPr="00F60FF1">
        <w:rPr>
          <w:rFonts w:ascii="Arial" w:hAnsi="Arial" w:cs="Arial"/>
          <w:b/>
          <w:bCs/>
          <w:sz w:val="22"/>
          <w:szCs w:val="22"/>
          <w:rPrChange w:id="56" w:author="Edlund, Anna" w:date="2016-12-27T09:30:00Z">
            <w:rPr>
              <w:rFonts w:ascii="Arial" w:hAnsi="Arial" w:cs="Arial"/>
              <w:b/>
              <w:bCs/>
              <w:sz w:val="30"/>
              <w:szCs w:val="30"/>
            </w:rPr>
          </w:rPrChange>
        </w:rPr>
        <w:t xml:space="preserve">Figure S2: </w:t>
      </w:r>
      <w:r w:rsidRPr="00F60FF1">
        <w:rPr>
          <w:rFonts w:ascii="Arial" w:hAnsi="Arial" w:cs="Arial"/>
          <w:sz w:val="22"/>
          <w:szCs w:val="22"/>
          <w:rPrChange w:id="57" w:author="Edlund, Anna" w:date="2016-12-27T09:30:00Z">
            <w:rPr>
              <w:rFonts w:ascii="Arial" w:hAnsi="Arial" w:cs="Arial"/>
              <w:sz w:val="30"/>
              <w:szCs w:val="30"/>
            </w:rPr>
          </w:rPrChange>
        </w:rPr>
        <w:t xml:space="preserve">The center log ratio (Equation 2) transformed abundances of </w:t>
      </w:r>
      <w:proofErr w:type="spellStart"/>
      <w:r w:rsidRPr="00F60FF1">
        <w:rPr>
          <w:rFonts w:ascii="Arial" w:hAnsi="Arial" w:cs="Arial"/>
          <w:sz w:val="22"/>
          <w:szCs w:val="22"/>
          <w:rPrChange w:id="58" w:author="Edlund, Anna" w:date="2016-12-27T09:30:00Z">
            <w:rPr>
              <w:rFonts w:ascii="Arial" w:hAnsi="Arial" w:cs="Arial"/>
              <w:sz w:val="30"/>
              <w:szCs w:val="30"/>
            </w:rPr>
          </w:rPrChange>
        </w:rPr>
        <w:t>Rhizobiaceae</w:t>
      </w:r>
      <w:proofErr w:type="spellEnd"/>
      <w:r w:rsidRPr="00F60FF1">
        <w:rPr>
          <w:rFonts w:ascii="Arial" w:hAnsi="Arial" w:cs="Arial"/>
          <w:sz w:val="22"/>
          <w:szCs w:val="22"/>
          <w:rPrChange w:id="59" w:author="Edlund, Anna" w:date="2016-12-27T09:30:00Z">
            <w:rPr>
              <w:rFonts w:ascii="Arial" w:hAnsi="Arial" w:cs="Arial"/>
              <w:sz w:val="30"/>
              <w:szCs w:val="30"/>
            </w:rPr>
          </w:rPrChange>
        </w:rPr>
        <w:t xml:space="preserve"> (OTU 4301099) and </w:t>
      </w:r>
      <w:proofErr w:type="spellStart"/>
      <w:r w:rsidRPr="00F60FF1">
        <w:rPr>
          <w:rFonts w:ascii="Arial" w:hAnsi="Arial" w:cs="Arial"/>
          <w:sz w:val="22"/>
          <w:szCs w:val="22"/>
          <w:rPrChange w:id="60" w:author="Edlund, Anna" w:date="2016-12-27T09:30:00Z">
            <w:rPr>
              <w:rFonts w:ascii="Arial" w:hAnsi="Arial" w:cs="Arial"/>
              <w:sz w:val="30"/>
              <w:szCs w:val="30"/>
            </w:rPr>
          </w:rPrChange>
        </w:rPr>
        <w:t>Chromatiaceae</w:t>
      </w:r>
      <w:proofErr w:type="spellEnd"/>
      <w:r w:rsidRPr="00F60FF1">
        <w:rPr>
          <w:rFonts w:ascii="Arial" w:hAnsi="Arial" w:cs="Arial"/>
          <w:sz w:val="22"/>
          <w:szCs w:val="22"/>
          <w:rPrChange w:id="61" w:author="Edlund, Anna" w:date="2016-12-27T09:30:00Z">
            <w:rPr>
              <w:rFonts w:ascii="Arial" w:hAnsi="Arial" w:cs="Arial"/>
              <w:sz w:val="30"/>
              <w:szCs w:val="30"/>
            </w:rPr>
          </w:rPrChange>
        </w:rPr>
        <w:t xml:space="preserve"> (OTU 46026, 4482362) versus time. These demonstrate distinct relationships of different taxa as a function of decomposition.</w:t>
      </w:r>
    </w:p>
    <w:p w14:paraId="59B6C8A4" w14:textId="77777777" w:rsidR="00BF63D9" w:rsidRDefault="00BF63D9"/>
    <w:p w14:paraId="543C2B4C" w14:textId="5389ED75" w:rsidR="00BF63D9" w:rsidRDefault="00BF63D9">
      <w:r>
        <w:br w:type="page"/>
      </w:r>
    </w:p>
    <w:p w14:paraId="5A51B9E6" w14:textId="77777777" w:rsidR="00BF63D9" w:rsidRDefault="00BF63D9" w:rsidP="00BF63D9">
      <w:pPr>
        <w:rPr>
          <w:rFonts w:ascii="Arial" w:hAnsi="Arial" w:cs="Arial"/>
          <w:b/>
          <w:bCs/>
          <w:color w:val="000000"/>
          <w:sz w:val="22"/>
          <w:szCs w:val="22"/>
        </w:rPr>
      </w:pPr>
      <w:r w:rsidRPr="00906B57">
        <w:rPr>
          <w:rFonts w:ascii="Arial" w:hAnsi="Arial" w:cs="Arial"/>
          <w:b/>
          <w:bCs/>
          <w:color w:val="000000"/>
          <w:sz w:val="22"/>
          <w:szCs w:val="22"/>
        </w:rPr>
        <w:t>Supplemental Proof 1</w:t>
      </w:r>
    </w:p>
    <w:p w14:paraId="7F1B2411" w14:textId="77777777" w:rsidR="004542B9" w:rsidRDefault="004542B9" w:rsidP="00BF63D9">
      <w:pPr>
        <w:rPr>
          <w:rFonts w:ascii="Arial" w:hAnsi="Arial" w:cs="Arial"/>
          <w:b/>
          <w:bCs/>
          <w:color w:val="000000"/>
          <w:sz w:val="22"/>
          <w:szCs w:val="22"/>
        </w:rPr>
      </w:pPr>
    </w:p>
    <w:p w14:paraId="4F438C5F" w14:textId="6D6CFD70" w:rsidR="004542B9" w:rsidRDefault="004542B9" w:rsidP="00BF63D9">
      <w:pPr>
        <w:rPr>
          <w:rFonts w:ascii="Arial" w:hAnsi="Arial" w:cs="Arial"/>
          <w:bCs/>
          <w:color w:val="000000"/>
          <w:sz w:val="22"/>
          <w:szCs w:val="22"/>
        </w:rPr>
      </w:pPr>
      <w:r w:rsidRPr="004542B9">
        <w:rPr>
          <w:rFonts w:ascii="Arial" w:hAnsi="Arial" w:cs="Arial"/>
          <w:bCs/>
          <w:color w:val="000000"/>
          <w:sz w:val="22"/>
          <w:szCs w:val="22"/>
        </w:rPr>
        <w:t>Distance saturation proof</w:t>
      </w:r>
    </w:p>
    <w:p w14:paraId="0943A53B" w14:textId="77777777" w:rsidR="004542B9" w:rsidRDefault="004542B9" w:rsidP="00BF63D9">
      <w:pPr>
        <w:rPr>
          <w:rFonts w:ascii="Arial" w:hAnsi="Arial" w:cs="Arial"/>
          <w:bCs/>
          <w:color w:val="000000"/>
          <w:sz w:val="22"/>
          <w:szCs w:val="22"/>
        </w:rPr>
      </w:pPr>
    </w:p>
    <w:p w14:paraId="03267F83" w14:textId="6591B691" w:rsidR="004542B9" w:rsidRPr="00A235D5" w:rsidRDefault="004542B9" w:rsidP="00BF63D9">
      <w:pPr>
        <w:rPr>
          <w:b/>
          <w:bCs/>
          <w:color w:val="000000"/>
          <w:sz w:val="22"/>
          <w:szCs w:val="22"/>
        </w:rPr>
      </w:pPr>
      <w:r w:rsidRPr="00A235D5">
        <w:rPr>
          <w:b/>
          <w:bCs/>
          <w:color w:val="000000"/>
          <w:sz w:val="22"/>
          <w:szCs w:val="22"/>
        </w:rPr>
        <w:t>Theorem</w:t>
      </w:r>
    </w:p>
    <w:p w14:paraId="76F6651B" w14:textId="2410059F" w:rsidR="004542B9" w:rsidRPr="00A235D5" w:rsidRDefault="004542B9" w:rsidP="00BF63D9">
      <w:pPr>
        <w:rPr>
          <w:bCs/>
          <w:color w:val="000000"/>
          <w:sz w:val="22"/>
          <w:szCs w:val="22"/>
        </w:rPr>
      </w:pPr>
      <w:r w:rsidRPr="00A235D5">
        <w:rPr>
          <w:bCs/>
          <w:color w:val="000000"/>
          <w:sz w:val="22"/>
          <w:szCs w:val="22"/>
        </w:rPr>
        <w:t xml:space="preserve">Let </w:t>
      </w:r>
      <m:oMath>
        <m:sSub>
          <m:sSubPr>
            <m:ctrlPr>
              <w:rPr>
                <w:rFonts w:ascii="Cambria Math" w:hAnsi="Cambria Math"/>
                <w:bCs/>
                <w:i/>
                <w:color w:val="000000"/>
                <w:sz w:val="22"/>
                <w:szCs w:val="22"/>
              </w:rPr>
            </m:ctrlPr>
          </m:sSub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e>
          <m:sub>
            <m:r>
              <w:rPr>
                <w:rFonts w:ascii="Cambria Math" w:hAnsi="Cambria Math"/>
                <w:color w:val="000000"/>
                <w:sz w:val="22"/>
                <w:szCs w:val="22"/>
              </w:rPr>
              <m:t>1≤i≤N</m:t>
            </m:r>
          </m:sub>
        </m:sSub>
        <m:r>
          <w:rPr>
            <w:rFonts w:ascii="Cambria Math" w:hAnsi="Cambria Math"/>
            <w:color w:val="000000"/>
            <w:sz w:val="22"/>
            <w:szCs w:val="22"/>
          </w:rPr>
          <m:t xml:space="preserve"> </m:t>
        </m:r>
      </m:oMath>
      <w:r w:rsidRPr="00A235D5">
        <w:rPr>
          <w:bCs/>
          <w:color w:val="000000"/>
          <w:sz w:val="22"/>
          <w:szCs w:val="22"/>
        </w:rPr>
        <w:t xml:space="preserve">be a set of </w:t>
      </w:r>
      <m:oMath>
        <m:r>
          <w:rPr>
            <w:rFonts w:ascii="Cambria Math" w:hAnsi="Cambria Math"/>
            <w:color w:val="000000"/>
            <w:sz w:val="22"/>
            <w:szCs w:val="22"/>
          </w:rPr>
          <m:t>N</m:t>
        </m:r>
      </m:oMath>
      <w:r w:rsidRPr="00A235D5">
        <w:rPr>
          <w:bCs/>
          <w:color w:val="000000"/>
          <w:sz w:val="22"/>
          <w:szCs w:val="22"/>
        </w:rPr>
        <w:t xml:space="preserve"> different samples on a linear trajectory.  </w:t>
      </w:r>
    </w:p>
    <w:p w14:paraId="7FDE9464" w14:textId="262AB73C" w:rsidR="004542B9" w:rsidRPr="00A235D5" w:rsidRDefault="004542B9" w:rsidP="00BF63D9">
      <w:pPr>
        <w:rPr>
          <w:bCs/>
          <w:color w:val="000000"/>
          <w:sz w:val="22"/>
          <w:szCs w:val="22"/>
        </w:rPr>
      </w:pPr>
      <w:r w:rsidRPr="00A235D5">
        <w:rPr>
          <w:bCs/>
          <w:color w:val="000000"/>
          <w:sz w:val="22"/>
          <w:szCs w:val="22"/>
        </w:rPr>
        <w:t xml:space="preserve">Let </w:t>
      </w:r>
      <m:oMath>
        <m:r>
          <w:rPr>
            <w:rFonts w:ascii="Cambria Math" w:hAnsi="Cambria Math"/>
            <w:color w:val="000000"/>
            <w:sz w:val="22"/>
            <w:szCs w:val="22"/>
          </w:rPr>
          <m:t>d=</m:t>
        </m:r>
        <m:sSub>
          <m:sSubPr>
            <m:ctrlPr>
              <w:rPr>
                <w:rFonts w:ascii="Cambria Math" w:hAnsi="Cambria Math"/>
                <w:bCs/>
                <w:i/>
                <w:color w:val="000000"/>
                <w:sz w:val="22"/>
                <w:szCs w:val="22"/>
              </w:rPr>
            </m:ctrlPr>
          </m:sSubPr>
          <m:e>
            <m:func>
              <m:funcPr>
                <m:ctrlPr>
                  <w:rPr>
                    <w:rFonts w:ascii="Cambria Math" w:hAnsi="Cambria Math"/>
                    <w:bCs/>
                    <w:i/>
                    <w:color w:val="000000"/>
                    <w:sz w:val="22"/>
                    <w:szCs w:val="22"/>
                  </w:rPr>
                </m:ctrlPr>
              </m:funcPr>
              <m:fName>
                <m:limLow>
                  <m:limLowPr>
                    <m:ctrlPr>
                      <w:rPr>
                        <w:rFonts w:ascii="Cambria Math" w:hAnsi="Cambria Math"/>
                        <w:bCs/>
                        <w:i/>
                        <w:color w:val="000000"/>
                        <w:sz w:val="22"/>
                        <w:szCs w:val="22"/>
                      </w:rPr>
                    </m:ctrlPr>
                  </m:limLowPr>
                  <m:e>
                    <m:r>
                      <m:rPr>
                        <m:sty m:val="p"/>
                      </m:rPr>
                      <w:rPr>
                        <w:rFonts w:ascii="Cambria Math" w:hAnsi="Cambria Math"/>
                        <w:color w:val="000000"/>
                        <w:sz w:val="22"/>
                        <w:szCs w:val="22"/>
                      </w:rPr>
                      <m:t>min</m:t>
                    </m:r>
                  </m:e>
                  <m:lim>
                    <m:r>
                      <w:rPr>
                        <w:rFonts w:ascii="Cambria Math" w:hAnsi="Cambria Math"/>
                        <w:color w:val="000000"/>
                        <w:sz w:val="22"/>
                        <w:szCs w:val="22"/>
                      </w:rPr>
                      <m:t>i,j,i≠j</m:t>
                    </m:r>
                  </m:lim>
                </m:limLow>
              </m:fName>
              <m:e>
                <m:d>
                  <m:dPr>
                    <m:begChr m:val="‖"/>
                    <m:endChr m:val="‖"/>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d>
              </m:e>
            </m:func>
          </m:e>
          <m:sub>
            <m:r>
              <w:rPr>
                <w:rFonts w:ascii="Cambria Math" w:hAnsi="Cambria Math"/>
                <w:color w:val="000000"/>
                <w:sz w:val="22"/>
                <w:szCs w:val="22"/>
              </w:rPr>
              <m:t>2</m:t>
            </m:r>
          </m:sub>
        </m:sSub>
        <m:r>
          <w:rPr>
            <w:rFonts w:ascii="Cambria Math" w:hAnsi="Cambria Math"/>
            <w:color w:val="000000"/>
            <w:sz w:val="22"/>
            <w:szCs w:val="22"/>
          </w:rPr>
          <m:t xml:space="preserve"> </m:t>
        </m:r>
      </m:oMath>
      <w:r w:rsidRPr="00A235D5">
        <w:rPr>
          <w:bCs/>
          <w:color w:val="000000"/>
          <w:sz w:val="22"/>
          <w:szCs w:val="22"/>
        </w:rPr>
        <w:t xml:space="preserve">be the minimum Euclidean distance between every pair of samples in </w:t>
      </w:r>
      <m:oMath>
        <m:sSub>
          <m:sSubPr>
            <m:ctrlPr>
              <w:rPr>
                <w:rFonts w:ascii="Cambria Math" w:hAnsi="Cambria Math"/>
                <w:bCs/>
                <w:i/>
                <w:color w:val="000000"/>
                <w:sz w:val="22"/>
                <w:szCs w:val="22"/>
              </w:rPr>
            </m:ctrlPr>
          </m:sSub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e>
          <m:sub>
            <m:r>
              <w:rPr>
                <w:rFonts w:ascii="Cambria Math" w:hAnsi="Cambria Math"/>
                <w:color w:val="000000"/>
                <w:sz w:val="22"/>
                <w:szCs w:val="22"/>
              </w:rPr>
              <m:t>1≤i≤N</m:t>
            </m:r>
          </m:sub>
        </m:sSub>
      </m:oMath>
      <w:r w:rsidRPr="00A235D5">
        <w:rPr>
          <w:bCs/>
          <w:color w:val="000000"/>
          <w:sz w:val="22"/>
          <w:szCs w:val="22"/>
        </w:rPr>
        <w:t xml:space="preserve"> and </w:t>
      </w:r>
      <m:oMath>
        <m:r>
          <w:rPr>
            <w:rFonts w:ascii="Cambria Math" w:hAnsi="Cambria Math"/>
            <w:color w:val="000000"/>
            <w:sz w:val="22"/>
            <w:szCs w:val="22"/>
          </w:rPr>
          <m:t>C=</m:t>
        </m:r>
        <m:sSub>
          <m:sSubPr>
            <m:ctrlPr>
              <w:rPr>
                <w:rFonts w:ascii="Cambria Math" w:hAnsi="Cambria Math"/>
                <w:bCs/>
                <w:i/>
                <w:color w:val="000000"/>
                <w:sz w:val="22"/>
                <w:szCs w:val="22"/>
              </w:rPr>
            </m:ctrlPr>
          </m:sSubPr>
          <m:e>
            <m:func>
              <m:funcPr>
                <m:ctrlPr>
                  <w:rPr>
                    <w:rFonts w:ascii="Cambria Math" w:hAnsi="Cambria Math"/>
                    <w:bCs/>
                    <w:i/>
                    <w:color w:val="000000"/>
                    <w:sz w:val="22"/>
                    <w:szCs w:val="22"/>
                  </w:rPr>
                </m:ctrlPr>
              </m:funcPr>
              <m:fName>
                <m:limLow>
                  <m:limLowPr>
                    <m:ctrlPr>
                      <w:rPr>
                        <w:rFonts w:ascii="Cambria Math" w:hAnsi="Cambria Math"/>
                        <w:bCs/>
                        <w:i/>
                        <w:color w:val="000000"/>
                        <w:sz w:val="22"/>
                        <w:szCs w:val="22"/>
                      </w:rPr>
                    </m:ctrlPr>
                  </m:limLowPr>
                  <m:e>
                    <m:r>
                      <m:rPr>
                        <m:sty m:val="p"/>
                      </m:rPr>
                      <w:rPr>
                        <w:rFonts w:ascii="Cambria Math" w:hAnsi="Cambria Math"/>
                        <w:color w:val="000000"/>
                        <w:sz w:val="22"/>
                        <w:szCs w:val="22"/>
                      </w:rPr>
                      <m:t>max</m:t>
                    </m:r>
                  </m:e>
                  <m:lim>
                    <m:r>
                      <w:rPr>
                        <w:rFonts w:ascii="Cambria Math" w:hAnsi="Cambria Math"/>
                        <w:color w:val="000000"/>
                        <w:sz w:val="22"/>
                        <w:szCs w:val="22"/>
                      </w:rPr>
                      <m:t>i,j</m:t>
                    </m:r>
                  </m:lim>
                </m:limLow>
              </m:fName>
              <m:e>
                <m:d>
                  <m:dPr>
                    <m:begChr m:val="‖"/>
                    <m:endChr m:val="‖"/>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d>
              </m:e>
            </m:func>
          </m:e>
          <m:sub>
            <m:r>
              <w:rPr>
                <w:rFonts w:ascii="Cambria Math" w:hAnsi="Cambria Math"/>
                <w:color w:val="000000"/>
                <w:sz w:val="22"/>
                <w:szCs w:val="22"/>
              </w:rPr>
              <m:t>2</m:t>
            </m:r>
          </m:sub>
        </m:sSub>
      </m:oMath>
      <w:r w:rsidRPr="00A235D5">
        <w:rPr>
          <w:bCs/>
          <w:color w:val="000000"/>
          <w:sz w:val="22"/>
          <w:szCs w:val="22"/>
        </w:rPr>
        <w:t xml:space="preserve"> be the maximum Euclidean distanc</w:t>
      </w:r>
      <w:r w:rsidR="00A235D5">
        <w:rPr>
          <w:bCs/>
          <w:color w:val="000000"/>
          <w:sz w:val="22"/>
          <w:szCs w:val="22"/>
        </w:rPr>
        <w:t>e</w:t>
      </w:r>
      <w:r w:rsidRPr="00A235D5">
        <w:rPr>
          <w:bCs/>
          <w:color w:val="000000"/>
          <w:sz w:val="22"/>
          <w:szCs w:val="22"/>
        </w:rPr>
        <w:t xml:space="preserve"> between every pair of samples in </w:t>
      </w:r>
      <m:oMath>
        <m:sSub>
          <m:sSubPr>
            <m:ctrlPr>
              <w:rPr>
                <w:rFonts w:ascii="Cambria Math" w:hAnsi="Cambria Math"/>
                <w:bCs/>
                <w:i/>
                <w:color w:val="000000"/>
                <w:sz w:val="22"/>
                <w:szCs w:val="22"/>
              </w:rPr>
            </m:ctrlPr>
          </m:sSub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e>
          <m:sub>
            <m:r>
              <w:rPr>
                <w:rFonts w:ascii="Cambria Math" w:hAnsi="Cambria Math"/>
                <w:color w:val="000000"/>
                <w:sz w:val="22"/>
                <w:szCs w:val="22"/>
              </w:rPr>
              <m:t>1≤i≤N</m:t>
            </m:r>
          </m:sub>
        </m:sSub>
      </m:oMath>
    </w:p>
    <w:p w14:paraId="678221D2" w14:textId="09446419" w:rsidR="004542B9" w:rsidRPr="00A235D5" w:rsidRDefault="004542B9" w:rsidP="00BF63D9">
      <w:pPr>
        <w:rPr>
          <w:bCs/>
          <w:color w:val="000000"/>
          <w:sz w:val="22"/>
          <w:szCs w:val="22"/>
        </w:rPr>
      </w:pPr>
      <w:r w:rsidRPr="00A235D5">
        <w:rPr>
          <w:bCs/>
          <w:color w:val="000000"/>
          <w:sz w:val="22"/>
          <w:szCs w:val="22"/>
        </w:rPr>
        <w:t xml:space="preserve">We have </w:t>
      </w:r>
    </w:p>
    <w:p w14:paraId="06586C6E" w14:textId="1E4BA4E3" w:rsidR="004542B9" w:rsidRPr="00A235D5" w:rsidRDefault="004542B9" w:rsidP="00BF63D9">
      <w:pPr>
        <w:rPr>
          <w:bCs/>
          <w:color w:val="000000"/>
          <w:sz w:val="22"/>
          <w:szCs w:val="22"/>
        </w:rPr>
      </w:pPr>
      <m:oMathPara>
        <m:oMath>
          <m:r>
            <w:rPr>
              <w:rFonts w:ascii="Cambria Math" w:hAnsi="Cambria Math"/>
              <w:color w:val="000000"/>
              <w:sz w:val="22"/>
              <w:szCs w:val="22"/>
            </w:rPr>
            <m:t>N≤</m:t>
          </m:r>
          <m:d>
            <m:dPr>
              <m:begChr m:val="⌊"/>
              <m:endChr m:val="⌋"/>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d</m:t>
                  </m:r>
                </m:den>
              </m:f>
            </m:e>
          </m:d>
          <m:r>
            <w:rPr>
              <w:rFonts w:ascii="Cambria Math" w:hAnsi="Cambria Math"/>
              <w:color w:val="000000"/>
              <w:sz w:val="22"/>
              <w:szCs w:val="22"/>
            </w:rPr>
            <m:t>+1</m:t>
          </m:r>
        </m:oMath>
      </m:oMathPara>
    </w:p>
    <w:p w14:paraId="57015BE6" w14:textId="394F34CF" w:rsidR="004542B9" w:rsidRPr="00A235D5" w:rsidRDefault="004542B9" w:rsidP="00BF63D9">
      <w:pPr>
        <w:rPr>
          <w:bCs/>
          <w:color w:val="000000"/>
          <w:sz w:val="22"/>
          <w:szCs w:val="22"/>
        </w:rPr>
      </w:pPr>
      <w:r w:rsidRPr="00A235D5">
        <w:rPr>
          <w:bCs/>
          <w:color w:val="000000"/>
          <w:sz w:val="22"/>
          <w:szCs w:val="22"/>
        </w:rPr>
        <w:t>Proof</w:t>
      </w:r>
    </w:p>
    <w:p w14:paraId="6A2F72AD" w14:textId="1F848D26" w:rsidR="004542B9" w:rsidRPr="00A235D5" w:rsidRDefault="004542B9" w:rsidP="00BF63D9">
      <w:pPr>
        <w:rPr>
          <w:bCs/>
          <w:color w:val="000000"/>
          <w:sz w:val="22"/>
          <w:szCs w:val="22"/>
        </w:rPr>
      </w:pPr>
      <w:r w:rsidRPr="00A235D5">
        <w:rPr>
          <w:bCs/>
          <w:color w:val="000000"/>
          <w:sz w:val="22"/>
          <w:szCs w:val="22"/>
        </w:rPr>
        <w:t xml:space="preserve">Since all our samples samples are on a linear trajectory, without loss of information we can project the samples on this line.  Now consider our samples as points in </w:t>
      </w:r>
      <m:oMath>
        <m:r>
          <m:rPr>
            <m:scr m:val="double-struck"/>
          </m:rPr>
          <w:rPr>
            <w:rFonts w:ascii="Cambria Math" w:hAnsi="Cambria Math"/>
            <w:color w:val="000000"/>
            <w:sz w:val="22"/>
            <w:szCs w:val="22"/>
          </w:rPr>
          <m:t>R</m:t>
        </m:r>
      </m:oMath>
      <w:r w:rsidR="00A235D5" w:rsidRPr="00A235D5">
        <w:rPr>
          <w:bCs/>
          <w:color w:val="000000"/>
          <w:sz w:val="22"/>
          <w:szCs w:val="22"/>
        </w:rPr>
        <w:t xml:space="preserve"> the real number line.</w:t>
      </w:r>
    </w:p>
    <w:p w14:paraId="6B470B2C" w14:textId="77777777" w:rsidR="00A235D5" w:rsidRPr="00A235D5" w:rsidRDefault="00A235D5" w:rsidP="00BF63D9">
      <w:pPr>
        <w:rPr>
          <w:bCs/>
          <w:color w:val="000000"/>
          <w:sz w:val="22"/>
          <w:szCs w:val="22"/>
        </w:rPr>
      </w:pPr>
    </w:p>
    <w:p w14:paraId="3B27AF84" w14:textId="7DDFDE37" w:rsidR="00A235D5" w:rsidRPr="00A235D5" w:rsidRDefault="00A235D5" w:rsidP="00BF63D9">
      <w:pPr>
        <w:rPr>
          <w:bCs/>
          <w:color w:val="000000"/>
          <w:sz w:val="22"/>
          <w:szCs w:val="22"/>
        </w:rPr>
      </w:pPr>
      <w:r w:rsidRPr="00A235D5">
        <w:rPr>
          <w:bCs/>
          <w:color w:val="000000"/>
          <w:sz w:val="22"/>
          <w:szCs w:val="22"/>
        </w:rPr>
        <w:t xml:space="preserve">Without loss of generality, we can suppose that our samples are ordered long the real line: </w:t>
      </w:r>
    </w:p>
    <w:p w14:paraId="3D83A1B8" w14:textId="127842A4" w:rsidR="00A235D5" w:rsidRPr="00A235D5" w:rsidRDefault="00684E24" w:rsidP="00BF63D9">
      <w:pPr>
        <w:rPr>
          <w:bCs/>
          <w:color w:val="000000"/>
          <w:sz w:val="22"/>
          <w:szCs w:val="22"/>
        </w:rPr>
      </w:pPr>
      <m:oMathPara>
        <m:oMath>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1</m:t>
              </m:r>
            </m:sub>
          </m:sSub>
          <m:r>
            <w:rPr>
              <w:rFonts w:ascii="Cambria Math" w:hAnsi="Cambria Math"/>
              <w:color w:val="000000"/>
              <w:sz w:val="22"/>
              <w:szCs w:val="22"/>
            </w:rPr>
            <m:t>&lt;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2</m:t>
              </m:r>
            </m:sub>
          </m:sSub>
          <m:r>
            <w:rPr>
              <w:rFonts w:ascii="Cambria Math" w:hAnsi="Cambria Math"/>
              <w:color w:val="000000"/>
              <w:sz w:val="22"/>
              <w:szCs w:val="22"/>
            </w:rPr>
            <m:t>&lt;…&lt;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N</m:t>
              </m:r>
            </m:sub>
          </m:sSub>
        </m:oMath>
      </m:oMathPara>
    </w:p>
    <w:p w14:paraId="07664678" w14:textId="0C94EC22" w:rsidR="00A235D5" w:rsidRPr="00A235D5" w:rsidRDefault="00A235D5" w:rsidP="00BF63D9">
      <w:pPr>
        <w:rPr>
          <w:bCs/>
          <w:color w:val="000000"/>
          <w:sz w:val="22"/>
          <w:szCs w:val="22"/>
        </w:rPr>
      </w:pPr>
      <w:r w:rsidRPr="00A235D5">
        <w:rPr>
          <w:bCs/>
          <w:color w:val="000000"/>
          <w:sz w:val="22"/>
          <w:szCs w:val="22"/>
        </w:rPr>
        <w:t xml:space="preserve">We have </w:t>
      </w:r>
      <m:oMath>
        <m:r>
          <w:rPr>
            <w:rFonts w:ascii="Cambria Math" w:hAnsi="Cambria Math"/>
            <w:color w:val="000000"/>
            <w:sz w:val="22"/>
            <w:szCs w:val="22"/>
          </w:rPr>
          <m:t xml:space="preserve">d&gt;0 </m:t>
        </m:r>
      </m:oMath>
      <w:r w:rsidRPr="00A235D5">
        <w:rPr>
          <w:bCs/>
          <w:color w:val="000000"/>
          <w:sz w:val="22"/>
          <w:szCs w:val="22"/>
        </w:rPr>
        <w:t>because all samples are different.</w:t>
      </w:r>
    </w:p>
    <w:p w14:paraId="4B77D9A3" w14:textId="217B0D64" w:rsidR="00A235D5" w:rsidRPr="00A235D5" w:rsidRDefault="00A235D5" w:rsidP="00BF63D9">
      <w:pPr>
        <w:rPr>
          <w:bCs/>
          <w:color w:val="000000"/>
          <w:sz w:val="22"/>
          <w:szCs w:val="22"/>
        </w:rPr>
      </w:pPr>
      <w:r w:rsidRPr="00A235D5">
        <w:rPr>
          <w:bCs/>
          <w:color w:val="000000"/>
          <w:sz w:val="22"/>
          <w:szCs w:val="22"/>
        </w:rPr>
        <w:t xml:space="preserve">Thanks to the structure of the real line, we have </w:t>
      </w:r>
    </w:p>
    <w:p w14:paraId="0C557FCE" w14:textId="7395A910" w:rsidR="00BF63D9" w:rsidRPr="00A235D5" w:rsidRDefault="00A235D5" w:rsidP="00BF63D9">
      <w:pPr>
        <w:rPr>
          <w:sz w:val="22"/>
          <w:szCs w:val="22"/>
        </w:rPr>
      </w:pPr>
      <m:oMathPara>
        <m:oMath>
          <m:r>
            <w:rPr>
              <w:rFonts w:ascii="Cambria Math" w:hAnsi="Cambria Math"/>
              <w:color w:val="000000"/>
              <w:sz w:val="22"/>
              <w:szCs w:val="22"/>
            </w:rPr>
            <m:t>C=</m:t>
          </m:r>
          <m:sSub>
            <m:sSubPr>
              <m:ctrlPr>
                <w:rPr>
                  <w:rFonts w:ascii="Cambria Math" w:hAnsi="Cambria Math"/>
                  <w:bCs/>
                  <w:i/>
                  <w:color w:val="000000"/>
                  <w:sz w:val="22"/>
                  <w:szCs w:val="22"/>
                </w:rPr>
              </m:ctrlPr>
            </m:sSubPr>
            <m:e>
              <m:func>
                <m:funcPr>
                  <m:ctrlPr>
                    <w:rPr>
                      <w:rFonts w:ascii="Cambria Math" w:hAnsi="Cambria Math"/>
                      <w:bCs/>
                      <w:i/>
                      <w:color w:val="000000"/>
                      <w:sz w:val="22"/>
                      <w:szCs w:val="22"/>
                    </w:rPr>
                  </m:ctrlPr>
                </m:funcPr>
                <m:fName>
                  <m:limLow>
                    <m:limLowPr>
                      <m:ctrlPr>
                        <w:rPr>
                          <w:rFonts w:ascii="Cambria Math" w:hAnsi="Cambria Math"/>
                          <w:bCs/>
                          <w:i/>
                          <w:color w:val="000000"/>
                          <w:sz w:val="22"/>
                          <w:szCs w:val="22"/>
                        </w:rPr>
                      </m:ctrlPr>
                    </m:limLowPr>
                    <m:e>
                      <m:r>
                        <m:rPr>
                          <m:sty m:val="p"/>
                        </m:rPr>
                        <w:rPr>
                          <w:rFonts w:ascii="Cambria Math" w:hAnsi="Cambria Math"/>
                          <w:color w:val="000000"/>
                          <w:sz w:val="22"/>
                          <w:szCs w:val="22"/>
                        </w:rPr>
                        <m:t>max</m:t>
                      </m:r>
                    </m:e>
                    <m:lim>
                      <m:r>
                        <w:rPr>
                          <w:rFonts w:ascii="Cambria Math" w:hAnsi="Cambria Math"/>
                          <w:color w:val="000000"/>
                          <w:sz w:val="22"/>
                          <w:szCs w:val="22"/>
                        </w:rPr>
                        <m:t>i,j</m:t>
                      </m:r>
                    </m:lim>
                  </m:limLow>
                </m:fName>
                <m:e>
                  <m:d>
                    <m:dPr>
                      <m:begChr m:val="‖"/>
                      <m:endChr m:val="‖"/>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d>
                </m:e>
              </m:func>
            </m:e>
            <m:sub>
              <m:r>
                <w:rPr>
                  <w:rFonts w:ascii="Cambria Math" w:hAnsi="Cambria Math"/>
                  <w:color w:val="000000"/>
                  <w:sz w:val="22"/>
                  <w:szCs w:val="22"/>
                </w:rPr>
                <m:t>2</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n</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1</m:t>
              </m:r>
            </m:sub>
          </m:sSub>
        </m:oMath>
      </m:oMathPara>
    </w:p>
    <w:p w14:paraId="4714ADBE" w14:textId="00DE8AEE" w:rsidR="00BF63D9" w:rsidRPr="00A235D5" w:rsidRDefault="00A235D5" w:rsidP="00BF63D9">
      <w:pPr>
        <w:rPr>
          <w:bCs/>
          <w:color w:val="000000"/>
          <w:sz w:val="22"/>
          <w:szCs w:val="22"/>
        </w:rPr>
      </w:pPr>
      <w:r w:rsidRPr="00A235D5">
        <w:rPr>
          <w:sz w:val="22"/>
          <w:szCs w:val="22"/>
        </w:rPr>
        <w:t xml:space="preserve">and all samples are part of the interval of length </w:t>
      </w:r>
      <m:oMath>
        <m:r>
          <w:rPr>
            <w:rFonts w:ascii="Cambria Math" w:hAnsi="Cambria Math"/>
            <w:color w:val="000000"/>
            <w:sz w:val="22"/>
            <w:szCs w:val="22"/>
          </w:rPr>
          <m:t>C:I=</m:t>
        </m:r>
        <m:d>
          <m:dPr>
            <m:begChr m:val="["/>
            <m:endChr m:val="]"/>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n</m:t>
                </m:r>
              </m:sub>
            </m:sSub>
          </m:e>
        </m:d>
      </m:oMath>
    </w:p>
    <w:p w14:paraId="1C99CFEE" w14:textId="7F362961" w:rsidR="00A235D5" w:rsidRPr="00A235D5" w:rsidRDefault="00A235D5" w:rsidP="00BF63D9">
      <w:pPr>
        <w:rPr>
          <w:bCs/>
          <w:color w:val="000000"/>
          <w:sz w:val="22"/>
          <w:szCs w:val="22"/>
        </w:rPr>
      </w:pPr>
      <w:r w:rsidRPr="00A235D5">
        <w:rPr>
          <w:bCs/>
          <w:color w:val="000000"/>
          <w:sz w:val="22"/>
          <w:szCs w:val="22"/>
        </w:rPr>
        <w:t xml:space="preserve">We can include the interval </w:t>
      </w:r>
      <m:oMath>
        <m:r>
          <w:rPr>
            <w:rFonts w:ascii="Cambria Math" w:hAnsi="Cambria Math"/>
            <w:color w:val="000000"/>
            <w:sz w:val="22"/>
            <w:szCs w:val="22"/>
          </w:rPr>
          <m:t>I</m:t>
        </m:r>
      </m:oMath>
      <w:r w:rsidRPr="00A235D5">
        <w:rPr>
          <w:bCs/>
          <w:color w:val="000000"/>
          <w:sz w:val="22"/>
          <w:szCs w:val="22"/>
        </w:rPr>
        <w:t xml:space="preserve"> into the reunion of </w:t>
      </w:r>
      <m:oMath>
        <m:d>
          <m:dPr>
            <m:begChr m:val="⌊"/>
            <m:endChr m:val="⌋"/>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d</m:t>
                </m:r>
              </m:den>
            </m:f>
          </m:e>
        </m:d>
        <m:r>
          <w:rPr>
            <w:rFonts w:ascii="Cambria Math" w:hAnsi="Cambria Math"/>
            <w:color w:val="000000"/>
            <w:sz w:val="22"/>
            <w:szCs w:val="22"/>
          </w:rPr>
          <m:t>+1</m:t>
        </m:r>
      </m:oMath>
      <w:r w:rsidRPr="00A235D5">
        <w:rPr>
          <w:bCs/>
          <w:color w:val="000000"/>
          <w:sz w:val="22"/>
          <w:szCs w:val="22"/>
        </w:rPr>
        <w:t xml:space="preserve"> intervals of length </w:t>
      </w:r>
      <m:oMath>
        <m:r>
          <w:rPr>
            <w:rFonts w:ascii="Cambria Math" w:hAnsi="Cambria Math"/>
            <w:color w:val="000000"/>
            <w:sz w:val="22"/>
            <w:szCs w:val="22"/>
          </w:rPr>
          <m:t>d</m:t>
        </m:r>
      </m:oMath>
    </w:p>
    <w:p w14:paraId="5BDE6DB1" w14:textId="2A186DAD" w:rsidR="00A235D5" w:rsidRPr="00A235D5" w:rsidRDefault="00A235D5" w:rsidP="00BF63D9">
      <w:pPr>
        <w:rPr>
          <w:bCs/>
          <w:color w:val="000000"/>
          <w:sz w:val="22"/>
          <w:szCs w:val="22"/>
        </w:rPr>
      </w:pPr>
      <w:r w:rsidRPr="00A235D5">
        <w:rPr>
          <w:bCs/>
          <w:color w:val="000000"/>
          <w:sz w:val="22"/>
          <w:szCs w:val="22"/>
        </w:rPr>
        <w:t xml:space="preserve">Since </w:t>
      </w:r>
      <m:oMath>
        <m:r>
          <w:rPr>
            <w:rFonts w:ascii="Cambria Math" w:hAnsi="Cambria Math"/>
            <w:color w:val="000000"/>
            <w:sz w:val="22"/>
            <w:szCs w:val="22"/>
          </w:rPr>
          <m:t>d=</m:t>
        </m:r>
        <m:sSub>
          <m:sSubPr>
            <m:ctrlPr>
              <w:rPr>
                <w:rFonts w:ascii="Cambria Math" w:hAnsi="Cambria Math"/>
                <w:bCs/>
                <w:i/>
                <w:color w:val="000000"/>
                <w:sz w:val="22"/>
                <w:szCs w:val="22"/>
              </w:rPr>
            </m:ctrlPr>
          </m:sSubPr>
          <m:e>
            <m:func>
              <m:funcPr>
                <m:ctrlPr>
                  <w:rPr>
                    <w:rFonts w:ascii="Cambria Math" w:hAnsi="Cambria Math"/>
                    <w:bCs/>
                    <w:i/>
                    <w:color w:val="000000"/>
                    <w:sz w:val="22"/>
                    <w:szCs w:val="22"/>
                  </w:rPr>
                </m:ctrlPr>
              </m:funcPr>
              <m:fName>
                <m:limLow>
                  <m:limLowPr>
                    <m:ctrlPr>
                      <w:rPr>
                        <w:rFonts w:ascii="Cambria Math" w:hAnsi="Cambria Math"/>
                        <w:bCs/>
                        <w:i/>
                        <w:color w:val="000000"/>
                        <w:sz w:val="22"/>
                        <w:szCs w:val="22"/>
                      </w:rPr>
                    </m:ctrlPr>
                  </m:limLowPr>
                  <m:e>
                    <m:r>
                      <m:rPr>
                        <m:sty m:val="p"/>
                      </m:rPr>
                      <w:rPr>
                        <w:rFonts w:ascii="Cambria Math" w:hAnsi="Cambria Math"/>
                        <w:color w:val="000000"/>
                        <w:sz w:val="22"/>
                        <w:szCs w:val="22"/>
                      </w:rPr>
                      <m:t>min</m:t>
                    </m:r>
                  </m:e>
                  <m:lim>
                    <m:r>
                      <w:rPr>
                        <w:rFonts w:ascii="Cambria Math" w:hAnsi="Cambria Math"/>
                        <w:color w:val="000000"/>
                        <w:sz w:val="22"/>
                        <w:szCs w:val="22"/>
                      </w:rPr>
                      <m:t>i,j,i≠j</m:t>
                    </m:r>
                  </m:lim>
                </m:limLow>
              </m:fName>
              <m:e>
                <m:d>
                  <m:dPr>
                    <m:begChr m:val="‖"/>
                    <m:endChr m:val="‖"/>
                    <m:ctrlPr>
                      <w:rPr>
                        <w:rFonts w:ascii="Cambria Math" w:hAnsi="Cambria Math"/>
                        <w:bCs/>
                        <w:i/>
                        <w:color w:val="000000"/>
                        <w:sz w:val="22"/>
                        <w:szCs w:val="22"/>
                      </w:rPr>
                    </m:ctrlPr>
                  </m:dPr>
                  <m:e>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bCs/>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d>
              </m:e>
            </m:func>
          </m:e>
          <m:sub>
            <m:r>
              <w:rPr>
                <w:rFonts w:ascii="Cambria Math" w:hAnsi="Cambria Math"/>
                <w:color w:val="000000"/>
                <w:sz w:val="22"/>
                <w:szCs w:val="22"/>
              </w:rPr>
              <m:t>2</m:t>
            </m:r>
          </m:sub>
        </m:sSub>
      </m:oMath>
      <w:r w:rsidRPr="00A235D5">
        <w:rPr>
          <w:bCs/>
          <w:color w:val="000000"/>
          <w:sz w:val="22"/>
          <w:szCs w:val="22"/>
        </w:rPr>
        <w:t xml:space="preserve"> two samples cannot be in the same sub-interval </w:t>
      </w:r>
      <m:oMath>
        <m:sSub>
          <m:sSubPr>
            <m:ctrlPr>
              <w:rPr>
                <w:rFonts w:ascii="Cambria Math" w:hAnsi="Cambria Math"/>
                <w:bCs/>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oMath>
      <w:r w:rsidRPr="00A235D5">
        <w:rPr>
          <w:bCs/>
          <w:color w:val="000000"/>
          <w:sz w:val="22"/>
          <w:szCs w:val="22"/>
        </w:rPr>
        <w:t>.</w:t>
      </w:r>
    </w:p>
    <w:p w14:paraId="04862A7B" w14:textId="2172FE2F" w:rsidR="00A235D5" w:rsidRPr="00A235D5" w:rsidRDefault="00A235D5" w:rsidP="00BF63D9">
      <w:pPr>
        <w:rPr>
          <w:bCs/>
          <w:color w:val="000000"/>
          <w:sz w:val="22"/>
          <w:szCs w:val="22"/>
        </w:rPr>
      </w:pPr>
      <w:r w:rsidRPr="00A235D5">
        <w:rPr>
          <w:bCs/>
          <w:color w:val="000000"/>
          <w:sz w:val="22"/>
          <w:szCs w:val="22"/>
        </w:rPr>
        <w:t>Therefore by the pigeon-hole principle</w:t>
      </w:r>
    </w:p>
    <w:p w14:paraId="2717FC15" w14:textId="77777777" w:rsidR="00A235D5" w:rsidRPr="00A235D5" w:rsidRDefault="00A235D5" w:rsidP="00A235D5">
      <w:pPr>
        <w:rPr>
          <w:bCs/>
          <w:color w:val="000000"/>
          <w:sz w:val="22"/>
          <w:szCs w:val="22"/>
        </w:rPr>
      </w:pPr>
      <m:oMathPara>
        <m:oMath>
          <m:r>
            <w:rPr>
              <w:rFonts w:ascii="Cambria Math" w:hAnsi="Cambria Math"/>
              <w:color w:val="000000"/>
              <w:sz w:val="22"/>
              <w:szCs w:val="22"/>
            </w:rPr>
            <m:t>N≤</m:t>
          </m:r>
          <m:d>
            <m:dPr>
              <m:begChr m:val="⌊"/>
              <m:endChr m:val="⌋"/>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d</m:t>
                  </m:r>
                </m:den>
              </m:f>
            </m:e>
          </m:d>
          <m:r>
            <w:rPr>
              <w:rFonts w:ascii="Cambria Math" w:hAnsi="Cambria Math"/>
              <w:color w:val="000000"/>
              <w:sz w:val="22"/>
              <w:szCs w:val="22"/>
            </w:rPr>
            <m:t>+1</m:t>
          </m:r>
        </m:oMath>
      </m:oMathPara>
    </w:p>
    <w:p w14:paraId="06345A25" w14:textId="6545145A" w:rsidR="00A235D5" w:rsidRPr="00A235D5" w:rsidRDefault="00A235D5" w:rsidP="00BF63D9">
      <w:pPr>
        <w:rPr>
          <w:b/>
          <w:bCs/>
          <w:color w:val="000000"/>
          <w:sz w:val="22"/>
          <w:szCs w:val="22"/>
        </w:rPr>
      </w:pPr>
      <w:r w:rsidRPr="00A235D5">
        <w:rPr>
          <w:b/>
          <w:bCs/>
          <w:color w:val="000000"/>
          <w:sz w:val="22"/>
          <w:szCs w:val="22"/>
        </w:rPr>
        <w:t>Corollary</w:t>
      </w:r>
    </w:p>
    <w:p w14:paraId="01887270" w14:textId="7DDA2B92" w:rsidR="00A235D5" w:rsidRPr="00A235D5" w:rsidRDefault="00A235D5" w:rsidP="00A235D5">
      <w:pPr>
        <w:rPr>
          <w:bCs/>
          <w:color w:val="000000"/>
          <w:sz w:val="22"/>
          <w:szCs w:val="22"/>
        </w:rPr>
      </w:pPr>
      <w:r w:rsidRPr="00A235D5">
        <w:rPr>
          <w:bCs/>
          <w:color w:val="000000"/>
          <w:sz w:val="22"/>
          <w:szCs w:val="22"/>
        </w:rPr>
        <w:t xml:space="preserve">When there is a distance-saturation, we have </w:t>
      </w:r>
      <m:oMath>
        <m:r>
          <w:rPr>
            <w:rFonts w:ascii="Cambria Math" w:hAnsi="Cambria Math"/>
            <w:color w:val="000000"/>
            <w:sz w:val="22"/>
            <w:szCs w:val="22"/>
          </w:rPr>
          <m:t>N≥</m:t>
        </m:r>
        <m:d>
          <m:dPr>
            <m:begChr m:val="⌊"/>
            <m:endChr m:val="⌋"/>
            <m:ctrlPr>
              <w:rPr>
                <w:rFonts w:ascii="Cambria Math" w:hAnsi="Cambria Math"/>
                <w:bCs/>
                <w:i/>
                <w:color w:val="000000"/>
                <w:sz w:val="22"/>
                <w:szCs w:val="22"/>
              </w:rPr>
            </m:ctrlPr>
          </m:dPr>
          <m:e>
            <m:f>
              <m:fPr>
                <m:ctrlPr>
                  <w:rPr>
                    <w:rFonts w:ascii="Cambria Math" w:hAnsi="Cambria Math"/>
                    <w:bCs/>
                    <w:i/>
                    <w:color w:val="000000"/>
                    <w:sz w:val="22"/>
                    <w:szCs w:val="22"/>
                  </w:rPr>
                </m:ctrlPr>
              </m:fPr>
              <m:num>
                <m:r>
                  <w:rPr>
                    <w:rFonts w:ascii="Cambria Math" w:hAnsi="Cambria Math"/>
                    <w:color w:val="000000"/>
                    <w:sz w:val="22"/>
                    <w:szCs w:val="22"/>
                  </w:rPr>
                  <m:t>C</m:t>
                </m:r>
              </m:num>
              <m:den>
                <m:r>
                  <w:rPr>
                    <w:rFonts w:ascii="Cambria Math" w:hAnsi="Cambria Math"/>
                    <w:color w:val="000000"/>
                    <w:sz w:val="22"/>
                    <w:szCs w:val="22"/>
                  </w:rPr>
                  <m:t>d</m:t>
                </m:r>
              </m:den>
            </m:f>
          </m:e>
        </m:d>
        <m:r>
          <w:rPr>
            <w:rFonts w:ascii="Cambria Math" w:hAnsi="Cambria Math"/>
            <w:color w:val="000000"/>
            <w:sz w:val="22"/>
            <w:szCs w:val="22"/>
          </w:rPr>
          <m:t>+1</m:t>
        </m:r>
      </m:oMath>
      <w:r w:rsidR="00667B1C">
        <w:rPr>
          <w:bCs/>
          <w:color w:val="000000"/>
          <w:sz w:val="22"/>
          <w:szCs w:val="22"/>
        </w:rPr>
        <w:t xml:space="preserve">, </w:t>
      </w:r>
      <w:r w:rsidRPr="00A235D5">
        <w:rPr>
          <w:bCs/>
          <w:color w:val="000000"/>
          <w:sz w:val="22"/>
          <w:szCs w:val="22"/>
        </w:rPr>
        <w:t xml:space="preserve">therefore </w:t>
      </w:r>
      <m:oMath>
        <m:r>
          <w:rPr>
            <w:rFonts w:ascii="Cambria Math" w:hAnsi="Cambria Math"/>
            <w:color w:val="000000"/>
            <w:sz w:val="22"/>
            <w:szCs w:val="22"/>
          </w:rPr>
          <m:t>N</m:t>
        </m:r>
      </m:oMath>
      <w:r w:rsidRPr="00A235D5">
        <w:rPr>
          <w:bCs/>
          <w:color w:val="000000"/>
          <w:sz w:val="22"/>
          <w:szCs w:val="22"/>
        </w:rPr>
        <w:t>samples cannot be on a linear trajectory.</w:t>
      </w:r>
    </w:p>
    <w:p w14:paraId="5E2E73DD" w14:textId="5B3B5A88" w:rsidR="00A235D5" w:rsidRPr="00A235D5" w:rsidRDefault="00A235D5" w:rsidP="00BF63D9">
      <w:pPr>
        <w:rPr>
          <w:ins w:id="62" w:author="Microsoft Office User" w:date="2016-11-30T14:09:00Z"/>
          <w:rFonts w:ascii="Arial" w:hAnsi="Arial" w:cs="Arial"/>
          <w:bCs/>
          <w:color w:val="000000"/>
          <w:sz w:val="22"/>
          <w:szCs w:val="22"/>
        </w:rPr>
      </w:pPr>
    </w:p>
    <w:p w14:paraId="0771D1B2" w14:textId="77777777" w:rsidR="00F03C75" w:rsidRDefault="00F03C75" w:rsidP="00BF63D9">
      <w:pPr>
        <w:rPr>
          <w:ins w:id="63" w:author="Microsoft Office User" w:date="2016-11-30T14:09:00Z"/>
          <w:rFonts w:ascii="Arial" w:hAnsi="Arial" w:cs="Arial"/>
          <w:sz w:val="22"/>
          <w:szCs w:val="22"/>
        </w:rPr>
      </w:pPr>
    </w:p>
    <w:p w14:paraId="71D98F2D" w14:textId="25ECE834" w:rsidR="00F03C75" w:rsidRDefault="00F03C75" w:rsidP="00BF63D9">
      <w:pPr>
        <w:rPr>
          <w:ins w:id="64" w:author="Microsoft Office User" w:date="2016-11-30T14:09:00Z"/>
          <w:rFonts w:ascii="Arial" w:hAnsi="Arial" w:cs="Arial"/>
          <w:sz w:val="22"/>
          <w:szCs w:val="22"/>
        </w:rPr>
      </w:pPr>
    </w:p>
    <w:p w14:paraId="4256A7E2" w14:textId="77777777" w:rsidR="00F03C75" w:rsidRDefault="00F03C75" w:rsidP="00BF63D9">
      <w:pPr>
        <w:rPr>
          <w:ins w:id="65" w:author="Microsoft Office User" w:date="2016-11-30T14:09:00Z"/>
          <w:rFonts w:ascii="Arial" w:hAnsi="Arial" w:cs="Arial"/>
          <w:sz w:val="22"/>
          <w:szCs w:val="22"/>
        </w:rPr>
      </w:pPr>
    </w:p>
    <w:p w14:paraId="117370BB" w14:textId="77777777" w:rsidR="00F03C75" w:rsidRDefault="00F03C75" w:rsidP="00BF63D9">
      <w:pPr>
        <w:rPr>
          <w:ins w:id="66" w:author="Microsoft Office User" w:date="2016-11-30T14:09:00Z"/>
          <w:rFonts w:ascii="Arial" w:hAnsi="Arial" w:cs="Arial"/>
          <w:sz w:val="22"/>
          <w:szCs w:val="22"/>
        </w:rPr>
      </w:pPr>
    </w:p>
    <w:p w14:paraId="14B8716E" w14:textId="77777777" w:rsidR="00F03C75" w:rsidRDefault="00F03C75" w:rsidP="00BF63D9">
      <w:pPr>
        <w:rPr>
          <w:ins w:id="67" w:author="Microsoft Office User" w:date="2016-11-30T14:09:00Z"/>
          <w:rFonts w:ascii="Arial" w:hAnsi="Arial" w:cs="Arial"/>
          <w:sz w:val="22"/>
          <w:szCs w:val="22"/>
        </w:rPr>
      </w:pPr>
    </w:p>
    <w:p w14:paraId="02E444FC" w14:textId="77777777" w:rsidR="00F03C75" w:rsidRDefault="00F03C75" w:rsidP="00BF63D9">
      <w:pPr>
        <w:rPr>
          <w:ins w:id="68" w:author="Microsoft Office User" w:date="2016-11-30T14:09:00Z"/>
          <w:rFonts w:ascii="Arial" w:hAnsi="Arial" w:cs="Arial"/>
          <w:sz w:val="22"/>
          <w:szCs w:val="22"/>
        </w:rPr>
      </w:pPr>
    </w:p>
    <w:p w14:paraId="0A37179F" w14:textId="77777777" w:rsidR="00F03C75" w:rsidRDefault="00F03C75" w:rsidP="00BF63D9">
      <w:pPr>
        <w:rPr>
          <w:ins w:id="69" w:author="Microsoft Office User" w:date="2016-11-30T14:09:00Z"/>
          <w:rFonts w:ascii="Arial" w:hAnsi="Arial" w:cs="Arial"/>
          <w:sz w:val="22"/>
          <w:szCs w:val="22"/>
        </w:rPr>
      </w:pPr>
    </w:p>
    <w:p w14:paraId="7E91D859" w14:textId="77777777" w:rsidR="00F03C75" w:rsidRDefault="00F03C75" w:rsidP="00BF63D9">
      <w:pPr>
        <w:rPr>
          <w:ins w:id="70" w:author="Microsoft Office User" w:date="2016-11-30T14:09:00Z"/>
          <w:rFonts w:ascii="Arial" w:hAnsi="Arial" w:cs="Arial"/>
          <w:sz w:val="22"/>
          <w:szCs w:val="22"/>
        </w:rPr>
      </w:pPr>
    </w:p>
    <w:p w14:paraId="3C25B7E6" w14:textId="77777777" w:rsidR="00F03C75" w:rsidRDefault="00F03C75" w:rsidP="00BF63D9">
      <w:pPr>
        <w:rPr>
          <w:ins w:id="71" w:author="Microsoft Office User" w:date="2016-11-30T14:09:00Z"/>
          <w:rFonts w:ascii="Arial" w:hAnsi="Arial" w:cs="Arial"/>
          <w:sz w:val="22"/>
          <w:szCs w:val="22"/>
        </w:rPr>
      </w:pPr>
    </w:p>
    <w:p w14:paraId="0E0CBA90" w14:textId="77777777" w:rsidR="00F03C75" w:rsidRDefault="00F03C75" w:rsidP="00BF63D9">
      <w:pPr>
        <w:rPr>
          <w:ins w:id="72" w:author="Microsoft Office User" w:date="2016-11-30T14:09:00Z"/>
          <w:rFonts w:ascii="Arial" w:hAnsi="Arial" w:cs="Arial"/>
          <w:sz w:val="22"/>
          <w:szCs w:val="22"/>
        </w:rPr>
      </w:pPr>
    </w:p>
    <w:p w14:paraId="195DEF25" w14:textId="77777777" w:rsidR="00F03C75" w:rsidRDefault="00F03C75" w:rsidP="00BF63D9">
      <w:pPr>
        <w:rPr>
          <w:ins w:id="73" w:author="Microsoft Office User" w:date="2016-11-30T14:09:00Z"/>
          <w:rFonts w:ascii="Arial" w:hAnsi="Arial" w:cs="Arial"/>
          <w:sz w:val="22"/>
          <w:szCs w:val="22"/>
        </w:rPr>
      </w:pPr>
    </w:p>
    <w:p w14:paraId="43AC2732" w14:textId="77777777" w:rsidR="00F03C75" w:rsidRDefault="00F03C75" w:rsidP="00BF63D9">
      <w:pPr>
        <w:rPr>
          <w:ins w:id="74" w:author="Microsoft Office User" w:date="2016-11-30T14:09:00Z"/>
          <w:rFonts w:ascii="Arial" w:hAnsi="Arial" w:cs="Arial"/>
          <w:sz w:val="22"/>
          <w:szCs w:val="22"/>
        </w:rPr>
      </w:pPr>
    </w:p>
    <w:p w14:paraId="3E689151" w14:textId="77777777" w:rsidR="00F03C75" w:rsidRDefault="00F03C75" w:rsidP="00BF63D9">
      <w:pPr>
        <w:rPr>
          <w:ins w:id="75" w:author="Microsoft Office User" w:date="2016-11-30T14:09:00Z"/>
          <w:rFonts w:ascii="Arial" w:hAnsi="Arial" w:cs="Arial"/>
          <w:sz w:val="22"/>
          <w:szCs w:val="22"/>
        </w:rPr>
      </w:pPr>
    </w:p>
    <w:p w14:paraId="4C9B9655" w14:textId="77777777" w:rsidR="00F03C75" w:rsidRDefault="00F03C75" w:rsidP="00BF63D9">
      <w:pPr>
        <w:rPr>
          <w:ins w:id="76" w:author="Microsoft Office User" w:date="2016-11-30T14:09:00Z"/>
          <w:rFonts w:ascii="Arial" w:hAnsi="Arial" w:cs="Arial"/>
          <w:sz w:val="22"/>
          <w:szCs w:val="22"/>
        </w:rPr>
      </w:pPr>
    </w:p>
    <w:p w14:paraId="07E326C8" w14:textId="77777777" w:rsidR="00F03C75" w:rsidRDefault="00F03C75" w:rsidP="00BF63D9">
      <w:pPr>
        <w:rPr>
          <w:ins w:id="77" w:author="Microsoft Office User" w:date="2016-11-30T14:09:00Z"/>
          <w:rFonts w:ascii="Arial" w:hAnsi="Arial" w:cs="Arial"/>
          <w:sz w:val="22"/>
          <w:szCs w:val="22"/>
        </w:rPr>
      </w:pPr>
    </w:p>
    <w:p w14:paraId="30536959" w14:textId="77777777" w:rsidR="00F03C75" w:rsidRDefault="00F03C75" w:rsidP="00BF63D9">
      <w:pPr>
        <w:rPr>
          <w:ins w:id="78" w:author="Microsoft Office User" w:date="2016-11-30T14:09:00Z"/>
          <w:rFonts w:ascii="Arial" w:hAnsi="Arial" w:cs="Arial"/>
          <w:sz w:val="22"/>
          <w:szCs w:val="22"/>
        </w:rPr>
      </w:pPr>
    </w:p>
    <w:p w14:paraId="0AFD58FF" w14:textId="77777777" w:rsidR="00F03C75" w:rsidRDefault="00F03C75" w:rsidP="00BF63D9">
      <w:pPr>
        <w:rPr>
          <w:ins w:id="79" w:author="Microsoft Office User" w:date="2016-11-30T14:09:00Z"/>
          <w:rFonts w:ascii="Arial" w:hAnsi="Arial" w:cs="Arial"/>
          <w:sz w:val="22"/>
          <w:szCs w:val="22"/>
        </w:rPr>
      </w:pPr>
    </w:p>
    <w:p w14:paraId="344BE410" w14:textId="77777777" w:rsidR="00F03C75" w:rsidRDefault="00F03C75" w:rsidP="00BF63D9">
      <w:pPr>
        <w:rPr>
          <w:rFonts w:ascii="Arial" w:hAnsi="Arial" w:cs="Arial"/>
          <w:sz w:val="22"/>
          <w:szCs w:val="22"/>
        </w:rPr>
      </w:pPr>
    </w:p>
    <w:p w14:paraId="5A68670A" w14:textId="77777777" w:rsidR="0016540E" w:rsidRPr="00BF63D9" w:rsidRDefault="0016540E" w:rsidP="0016540E">
      <w:pPr>
        <w:rPr>
          <w:rFonts w:ascii="Arial" w:hAnsi="Arial" w:cs="Arial"/>
          <w:b/>
          <w:sz w:val="22"/>
          <w:szCs w:val="22"/>
        </w:rPr>
      </w:pPr>
      <w:r w:rsidRPr="00BF63D9">
        <w:rPr>
          <w:rFonts w:ascii="Arial" w:hAnsi="Arial" w:cs="Arial"/>
          <w:b/>
          <w:sz w:val="22"/>
          <w:szCs w:val="22"/>
        </w:rPr>
        <w:t>Supplemental Proof 2</w:t>
      </w:r>
    </w:p>
    <w:p w14:paraId="7245D182" w14:textId="77777777" w:rsidR="0016540E" w:rsidRDefault="0016540E" w:rsidP="0016540E">
      <w:pPr>
        <w:rPr>
          <w:rFonts w:ascii="Arial" w:hAnsi="Arial" w:cs="Arial"/>
          <w:sz w:val="22"/>
          <w:szCs w:val="22"/>
        </w:rPr>
      </w:pPr>
    </w:p>
    <w:p w14:paraId="7B83511F" w14:textId="77777777" w:rsidR="0016540E" w:rsidRPr="0016540E" w:rsidRDefault="0016540E" w:rsidP="0016540E">
      <w:pPr>
        <w:rPr>
          <w:sz w:val="22"/>
          <w:szCs w:val="22"/>
        </w:rPr>
      </w:pPr>
      <w:r w:rsidRPr="0016540E">
        <w:rPr>
          <w:sz w:val="22"/>
          <w:szCs w:val="22"/>
        </w:rPr>
        <w:t>Proof that defining an optimal EMBAD distance is NP hard.</w:t>
      </w:r>
    </w:p>
    <w:p w14:paraId="77CC1DDA" w14:textId="77777777" w:rsidR="0016540E" w:rsidRPr="0016540E" w:rsidRDefault="0016540E" w:rsidP="0016540E">
      <w:pPr>
        <w:rPr>
          <w:sz w:val="22"/>
          <w:szCs w:val="22"/>
        </w:rPr>
      </w:pPr>
    </w:p>
    <w:p w14:paraId="6CA21D51" w14:textId="77777777" w:rsidR="0016540E" w:rsidRPr="0016540E" w:rsidRDefault="0016540E" w:rsidP="0016540E">
      <w:pPr>
        <w:rPr>
          <w:sz w:val="22"/>
          <w:szCs w:val="22"/>
        </w:rPr>
      </w:pPr>
      <w:r w:rsidRPr="0016540E">
        <w:rPr>
          <w:sz w:val="22"/>
          <w:szCs w:val="22"/>
        </w:rPr>
        <w:t xml:space="preserve">Suppose that we have a scrambled OTU table and has an underlying band pattern.  </w:t>
      </w:r>
    </w:p>
    <w:p w14:paraId="224BA6A3" w14:textId="77777777" w:rsidR="0016540E" w:rsidRPr="0016540E" w:rsidRDefault="0016540E" w:rsidP="0016540E">
      <w:pPr>
        <w:rPr>
          <w:sz w:val="22"/>
          <w:szCs w:val="22"/>
        </w:rPr>
      </w:pPr>
    </w:p>
    <w:p w14:paraId="4B447895" w14:textId="53C5EDF7" w:rsidR="0016540E" w:rsidRPr="0016540E" w:rsidRDefault="0016540E" w:rsidP="0016540E">
      <w:pPr>
        <w:rPr>
          <w:sz w:val="22"/>
          <w:szCs w:val="22"/>
        </w:rPr>
      </w:pPr>
      <w:r w:rsidRPr="0016540E">
        <w:rPr>
          <w:sz w:val="22"/>
          <w:szCs w:val="22"/>
        </w:rPr>
        <w:t xml:space="preserve">In order to define an EMBAD distance to infer an underlying band pattern in the absence of a known gradient, we need to (1) be able to determine the define the trajectory of points that define the horseshoe and (2) determine the optimal ordering of OTUs based on (1). In order to resolve (1), we need to obtain the shortest path through the horseshoe.  Specifically we would need to find the optimal ordering of points </w:t>
      </w:r>
      <m:oMath>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1</m:t>
            </m:r>
          </m:sub>
        </m:sSub>
        <m:r>
          <w:rPr>
            <w:rFonts w:ascii="Cambria Math" w:eastAsia="Times New Roman" w:hAnsi="Cambria Math"/>
            <w:sz w:val="22"/>
            <w:szCs w:val="22"/>
          </w:rPr>
          <m:t xml:space="preserve">, …, </m:t>
        </m:r>
        <m:sSub>
          <m:sSubPr>
            <m:ctrlPr>
              <w:rPr>
                <w:rFonts w:ascii="Cambria Math" w:eastAsia="Times New Roman" w:hAnsi="Cambria Math"/>
                <w:i/>
                <w:sz w:val="22"/>
                <w:szCs w:val="22"/>
              </w:rPr>
            </m:ctrlPr>
          </m:sSubPr>
          <m:e>
            <m:r>
              <w:rPr>
                <w:rFonts w:ascii="Cambria Math" w:eastAsia="Times New Roman" w:hAnsi="Cambria Math"/>
                <w:sz w:val="22"/>
                <w:szCs w:val="22"/>
              </w:rPr>
              <m:t>x</m:t>
            </m:r>
          </m:e>
          <m:sub>
            <m:r>
              <w:rPr>
                <w:rFonts w:ascii="Cambria Math" w:eastAsia="Times New Roman" w:hAnsi="Cambria Math"/>
                <w:sz w:val="22"/>
                <w:szCs w:val="22"/>
              </w:rPr>
              <m:t>N</m:t>
            </m:r>
          </m:sub>
        </m:sSub>
        <m:r>
          <w:rPr>
            <w:rFonts w:ascii="Cambria Math" w:eastAsia="Times New Roman" w:hAnsi="Cambria Math"/>
            <w:sz w:val="22"/>
            <w:szCs w:val="22"/>
          </w:rPr>
          <m:t>∈</m:t>
        </m:r>
        <m:sSubSup>
          <m:sSubSupPr>
            <m:ctrlPr>
              <w:rPr>
                <w:rFonts w:ascii="Cambria Math" w:eastAsia="Times New Roman" w:hAnsi="Cambria Math"/>
                <w:i/>
                <w:sz w:val="22"/>
                <w:szCs w:val="22"/>
              </w:rPr>
            </m:ctrlPr>
          </m:sSubSupPr>
          <m:e>
            <m:r>
              <m:rPr>
                <m:scr m:val="double-struck"/>
              </m:rPr>
              <w:rPr>
                <w:rFonts w:ascii="Cambria Math" w:hAnsi="Cambria Math" w:cs="Arial"/>
                <w:color w:val="000000"/>
                <w:sz w:val="22"/>
                <w:szCs w:val="22"/>
              </w:rPr>
              <m:t>R</m:t>
            </m:r>
          </m:e>
          <m:sub>
            <m:r>
              <w:rPr>
                <w:rFonts w:ascii="Cambria Math" w:eastAsia="Times New Roman" w:hAnsi="Cambria Math"/>
                <w:sz w:val="22"/>
                <w:szCs w:val="22"/>
              </w:rPr>
              <m:t>+</m:t>
            </m:r>
          </m:sub>
          <m:sup>
            <m:r>
              <w:rPr>
                <w:rFonts w:ascii="Cambria Math" w:eastAsia="Times New Roman" w:hAnsi="Cambria Math"/>
                <w:sz w:val="22"/>
                <w:szCs w:val="22"/>
              </w:rPr>
              <m:t>D</m:t>
            </m:r>
          </m:sup>
        </m:sSubSup>
      </m:oMath>
      <w:r w:rsidRPr="0016540E">
        <w:rPr>
          <w:sz w:val="22"/>
          <w:szCs w:val="22"/>
        </w:rPr>
        <w:t xml:space="preserve"> su</w:t>
      </w:r>
      <w:r w:rsidR="00C942CB">
        <w:rPr>
          <w:sz w:val="22"/>
          <w:szCs w:val="22"/>
        </w:rPr>
        <w:t>ch that the following objective function</w:t>
      </w:r>
      <w:r w:rsidRPr="0016540E">
        <w:rPr>
          <w:sz w:val="22"/>
          <w:szCs w:val="22"/>
        </w:rPr>
        <w:t xml:space="preserve"> is minimized</w:t>
      </w:r>
    </w:p>
    <w:p w14:paraId="1CD2BCE7" w14:textId="77777777" w:rsidR="0016540E" w:rsidRPr="0016540E" w:rsidRDefault="0016540E" w:rsidP="0016540E">
      <w:pPr>
        <w:rPr>
          <w:sz w:val="22"/>
          <w:szCs w:val="22"/>
        </w:rPr>
      </w:pPr>
    </w:p>
    <w:p w14:paraId="5BA5BC6A" w14:textId="77777777" w:rsidR="0016540E" w:rsidRPr="0016540E" w:rsidRDefault="00684E24" w:rsidP="0016540E">
      <w:pPr>
        <w:rPr>
          <w:sz w:val="22"/>
          <w:szCs w:val="22"/>
        </w:rPr>
      </w:pPr>
      <m:oMathPara>
        <m:oMath>
          <m:func>
            <m:funcPr>
              <m:ctrlPr>
                <w:rPr>
                  <w:rFonts w:ascii="Cambria Math" w:hAnsi="Cambria Math"/>
                  <w:i/>
                  <w:sz w:val="22"/>
                  <w:szCs w:val="22"/>
                </w:rPr>
              </m:ctrlPr>
            </m:funcPr>
            <m:fName>
              <m:r>
                <m:rPr>
                  <m:sty m:val="p"/>
                </m:rPr>
                <w:rPr>
                  <w:rFonts w:ascii="Cambria Math" w:hAnsi="Cambria Math"/>
                  <w:sz w:val="22"/>
                  <w:szCs w:val="22"/>
                </w:rPr>
                <m:t>min</m:t>
              </m:r>
            </m:fName>
            <m:e>
              <m:nary>
                <m:naryPr>
                  <m:chr m:val="∑"/>
                  <m:ctrlPr>
                    <w:rPr>
                      <w:rFonts w:ascii="Cambria Math" w:hAnsi="Cambria Math"/>
                      <w:i/>
                      <w:sz w:val="22"/>
                      <w:szCs w:val="22"/>
                    </w:rPr>
                  </m:ctrlPr>
                </m:naryPr>
                <m:sub>
                  <m:r>
                    <w:rPr>
                      <w:rFonts w:ascii="Cambria Math" w:hAnsi="Cambria Math"/>
                      <w:sz w:val="22"/>
                      <w:szCs w:val="22"/>
                    </w:rPr>
                    <m:t>i=2</m:t>
                  </m:r>
                </m:sub>
                <m:sup>
                  <m:r>
                    <w:rPr>
                      <w:rFonts w:ascii="Cambria Math" w:hAnsi="Cambria Math"/>
                      <w:sz w:val="22"/>
                      <w:szCs w:val="22"/>
                    </w:rPr>
                    <m:t>n</m:t>
                  </m:r>
                </m:sup>
                <m:e>
                  <m:sSub>
                    <m:sSubPr>
                      <m:ctrlPr>
                        <w:rPr>
                          <w:rFonts w:ascii="Cambria Math" w:hAnsi="Cambria Math"/>
                          <w:i/>
                          <w:sz w:val="22"/>
                          <w:szCs w:val="22"/>
                        </w:rPr>
                      </m:ctrlPr>
                    </m:sSub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e>
                    <m:sub>
                      <m:r>
                        <w:rPr>
                          <w:rFonts w:ascii="Cambria Math" w:hAnsi="Cambria Math"/>
                          <w:sz w:val="22"/>
                          <w:szCs w:val="22"/>
                        </w:rPr>
                        <m:t>2</m:t>
                      </m:r>
                    </m:sub>
                  </m:sSub>
                </m:e>
              </m:nary>
            </m:e>
          </m:func>
        </m:oMath>
      </m:oMathPara>
    </w:p>
    <w:p w14:paraId="4D4AF0E9" w14:textId="77777777" w:rsidR="0016540E" w:rsidRPr="0016540E" w:rsidRDefault="0016540E" w:rsidP="0016540E">
      <w:pPr>
        <w:rPr>
          <w:sz w:val="22"/>
          <w:szCs w:val="22"/>
        </w:rPr>
      </w:pPr>
    </w:p>
    <w:p w14:paraId="4F08EA85" w14:textId="77777777" w:rsidR="0016540E" w:rsidRPr="0016540E" w:rsidRDefault="0016540E" w:rsidP="0016540E">
      <w:pPr>
        <w:rPr>
          <w:rFonts w:eastAsia="Times New Roman"/>
          <w:sz w:val="22"/>
          <w:szCs w:val="22"/>
        </w:rPr>
      </w:pPr>
      <w:r w:rsidRPr="0016540E">
        <w:rPr>
          <w:sz w:val="22"/>
          <w:szCs w:val="22"/>
        </w:rPr>
        <w:t xml:space="preserve">If there exists an algorithm to find the shortest path through the horseshoe, then this solution can be used to solve the Traveling Salesman problem.  </w:t>
      </w:r>
      <w:r w:rsidRPr="0016540E">
        <w:rPr>
          <w:rFonts w:eastAsia="Times New Roman"/>
          <w:sz w:val="22"/>
          <w:szCs w:val="22"/>
        </w:rPr>
        <w:t>Therefore, defining an EMBAD distance metric in the absence of a known gradient is NP-hard.</w:t>
      </w:r>
    </w:p>
    <w:p w14:paraId="3F9C7461" w14:textId="77777777" w:rsidR="007835A7" w:rsidRPr="0016540E" w:rsidRDefault="007835A7" w:rsidP="00461875">
      <w:pPr>
        <w:rPr>
          <w:ins w:id="80" w:author="Microsoft Office User" w:date="2016-12-08T18:28:00Z"/>
          <w:sz w:val="22"/>
          <w:szCs w:val="22"/>
        </w:rPr>
      </w:pPr>
    </w:p>
    <w:p w14:paraId="2355D5C8" w14:textId="14B151DC" w:rsidR="00BF63D9" w:rsidRPr="00EB437D" w:rsidRDefault="00BF63D9">
      <w:pPr>
        <w:rPr>
          <w:rFonts w:eastAsia="Times New Roman"/>
          <w:sz w:val="22"/>
          <w:szCs w:val="22"/>
        </w:rPr>
      </w:pPr>
    </w:p>
    <w:sectPr w:rsidR="00BF63D9" w:rsidRPr="00EB437D" w:rsidSect="00E746F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Edlund, Anna">
    <w15:presenceInfo w15:providerId="None" w15:userId="Edlund,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A4"/>
    <w:rsid w:val="00010AF9"/>
    <w:rsid w:val="00037E71"/>
    <w:rsid w:val="00074BAE"/>
    <w:rsid w:val="000C47FC"/>
    <w:rsid w:val="000D20B0"/>
    <w:rsid w:val="00111347"/>
    <w:rsid w:val="0016540E"/>
    <w:rsid w:val="001A0B0E"/>
    <w:rsid w:val="001B150A"/>
    <w:rsid w:val="001B433C"/>
    <w:rsid w:val="001E0096"/>
    <w:rsid w:val="001E3CB5"/>
    <w:rsid w:val="001E7A3F"/>
    <w:rsid w:val="001F1ADE"/>
    <w:rsid w:val="001F2B67"/>
    <w:rsid w:val="0024513E"/>
    <w:rsid w:val="00273DC4"/>
    <w:rsid w:val="0027751E"/>
    <w:rsid w:val="00292DA9"/>
    <w:rsid w:val="002C5397"/>
    <w:rsid w:val="003027E5"/>
    <w:rsid w:val="00343CED"/>
    <w:rsid w:val="00347904"/>
    <w:rsid w:val="0038253C"/>
    <w:rsid w:val="00395889"/>
    <w:rsid w:val="00420557"/>
    <w:rsid w:val="004214A9"/>
    <w:rsid w:val="004542B9"/>
    <w:rsid w:val="00460A67"/>
    <w:rsid w:val="00461875"/>
    <w:rsid w:val="004663A8"/>
    <w:rsid w:val="00487E43"/>
    <w:rsid w:val="00493DC4"/>
    <w:rsid w:val="004E3293"/>
    <w:rsid w:val="004F23C5"/>
    <w:rsid w:val="004F6E89"/>
    <w:rsid w:val="0050567D"/>
    <w:rsid w:val="00527081"/>
    <w:rsid w:val="00550B34"/>
    <w:rsid w:val="005802D7"/>
    <w:rsid w:val="0058621A"/>
    <w:rsid w:val="005F0EA7"/>
    <w:rsid w:val="00605E0B"/>
    <w:rsid w:val="0063632A"/>
    <w:rsid w:val="006407A6"/>
    <w:rsid w:val="00667B1C"/>
    <w:rsid w:val="00675AAB"/>
    <w:rsid w:val="00684E24"/>
    <w:rsid w:val="006E02DB"/>
    <w:rsid w:val="006F1D22"/>
    <w:rsid w:val="006F1EED"/>
    <w:rsid w:val="006F63E1"/>
    <w:rsid w:val="00743FC3"/>
    <w:rsid w:val="0077198C"/>
    <w:rsid w:val="0078329B"/>
    <w:rsid w:val="007835A7"/>
    <w:rsid w:val="007A0C5E"/>
    <w:rsid w:val="007B3258"/>
    <w:rsid w:val="007C3602"/>
    <w:rsid w:val="007D50FD"/>
    <w:rsid w:val="007D621B"/>
    <w:rsid w:val="007F1A79"/>
    <w:rsid w:val="008016CF"/>
    <w:rsid w:val="00812B68"/>
    <w:rsid w:val="00835348"/>
    <w:rsid w:val="00873343"/>
    <w:rsid w:val="008C73FA"/>
    <w:rsid w:val="009009BE"/>
    <w:rsid w:val="00902F79"/>
    <w:rsid w:val="00903422"/>
    <w:rsid w:val="00943B2C"/>
    <w:rsid w:val="0095238E"/>
    <w:rsid w:val="009D3DB3"/>
    <w:rsid w:val="009D6DE9"/>
    <w:rsid w:val="009F7092"/>
    <w:rsid w:val="00A1287A"/>
    <w:rsid w:val="00A178EA"/>
    <w:rsid w:val="00A235D5"/>
    <w:rsid w:val="00A32F80"/>
    <w:rsid w:val="00A6798F"/>
    <w:rsid w:val="00A74B1C"/>
    <w:rsid w:val="00A85279"/>
    <w:rsid w:val="00AA76A4"/>
    <w:rsid w:val="00AD7797"/>
    <w:rsid w:val="00B42AEB"/>
    <w:rsid w:val="00B6460A"/>
    <w:rsid w:val="00B87A75"/>
    <w:rsid w:val="00BA73A4"/>
    <w:rsid w:val="00BB4384"/>
    <w:rsid w:val="00BB6482"/>
    <w:rsid w:val="00BF63D9"/>
    <w:rsid w:val="00C8279F"/>
    <w:rsid w:val="00C942CB"/>
    <w:rsid w:val="00D319EB"/>
    <w:rsid w:val="00D3724C"/>
    <w:rsid w:val="00D54A3C"/>
    <w:rsid w:val="00D832B8"/>
    <w:rsid w:val="00D91A73"/>
    <w:rsid w:val="00DE7655"/>
    <w:rsid w:val="00E137B5"/>
    <w:rsid w:val="00E56B62"/>
    <w:rsid w:val="00E74251"/>
    <w:rsid w:val="00E746F2"/>
    <w:rsid w:val="00EB437D"/>
    <w:rsid w:val="00ED363E"/>
    <w:rsid w:val="00EE0EB3"/>
    <w:rsid w:val="00F03C75"/>
    <w:rsid w:val="00F04A26"/>
    <w:rsid w:val="00F304EB"/>
    <w:rsid w:val="00F470F2"/>
    <w:rsid w:val="00F60FF1"/>
    <w:rsid w:val="00F858D7"/>
    <w:rsid w:val="00FB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4A0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6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3D9"/>
    <w:rPr>
      <w:color w:val="808080"/>
    </w:rPr>
  </w:style>
  <w:style w:type="paragraph" w:styleId="BalloonText">
    <w:name w:val="Balloon Text"/>
    <w:basedOn w:val="Normal"/>
    <w:link w:val="BalloonTextChar"/>
    <w:uiPriority w:val="99"/>
    <w:semiHidden/>
    <w:unhideWhenUsed/>
    <w:rsid w:val="001F2B67"/>
    <w:rPr>
      <w:sz w:val="18"/>
      <w:szCs w:val="18"/>
    </w:rPr>
  </w:style>
  <w:style w:type="character" w:customStyle="1" w:styleId="BalloonTextChar">
    <w:name w:val="Balloon Text Char"/>
    <w:basedOn w:val="DefaultParagraphFont"/>
    <w:link w:val="BalloonText"/>
    <w:uiPriority w:val="99"/>
    <w:semiHidden/>
    <w:rsid w:val="001F2B67"/>
    <w:rPr>
      <w:rFonts w:ascii="Times New Roman" w:hAnsi="Times New Roman" w:cs="Times New Roman"/>
      <w:sz w:val="18"/>
      <w:szCs w:val="18"/>
    </w:rPr>
  </w:style>
  <w:style w:type="paragraph" w:styleId="ListParagraph">
    <w:name w:val="List Paragraph"/>
    <w:basedOn w:val="Normal"/>
    <w:uiPriority w:val="34"/>
    <w:qFormat/>
    <w:rsid w:val="00D9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2016-12-27T17:49:00Z</dcterms:created>
  <dcterms:modified xsi:type="dcterms:W3CDTF">2016-12-27T17:49:00Z</dcterms:modified>
</cp:coreProperties>
</file>