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8BC1C" w14:textId="4188FDC0" w:rsidR="00906B57" w:rsidRPr="00906B57" w:rsidRDefault="00906B57" w:rsidP="00906B57">
      <w:pPr>
        <w:rPr>
          <w:rFonts w:ascii="Arial" w:hAnsi="Arial" w:cs="Arial"/>
          <w:sz w:val="22"/>
          <w:szCs w:val="22"/>
        </w:rPr>
      </w:pPr>
      <w:r w:rsidRPr="00906B57">
        <w:rPr>
          <w:rFonts w:ascii="Arial" w:hAnsi="Arial" w:cs="Arial"/>
          <w:b/>
          <w:bCs/>
          <w:color w:val="000000"/>
          <w:sz w:val="22"/>
          <w:szCs w:val="22"/>
        </w:rPr>
        <w:t>Uncovering the horseshoe effect</w:t>
      </w:r>
      <w:r w:rsidR="00A9792A">
        <w:rPr>
          <w:rFonts w:ascii="Arial" w:hAnsi="Arial" w:cs="Arial"/>
          <w:b/>
          <w:bCs/>
          <w:color w:val="000000"/>
          <w:sz w:val="22"/>
          <w:szCs w:val="22"/>
        </w:rPr>
        <w:t xml:space="preserve"> in microbial </w:t>
      </w:r>
      <w:r w:rsidR="00D0068D">
        <w:rPr>
          <w:rFonts w:ascii="Arial" w:hAnsi="Arial" w:cs="Arial"/>
          <w:b/>
          <w:bCs/>
          <w:color w:val="000000"/>
          <w:sz w:val="22"/>
          <w:szCs w:val="22"/>
        </w:rPr>
        <w:t>analyses</w:t>
      </w:r>
    </w:p>
    <w:p w14:paraId="5F20F020" w14:textId="77777777" w:rsidR="001E4A17" w:rsidRPr="00825987" w:rsidRDefault="001E4A17" w:rsidP="00906B57">
      <w:pPr>
        <w:rPr>
          <w:rFonts w:ascii="Arial" w:hAnsi="Arial" w:cs="Arial"/>
          <w:color w:val="000000"/>
          <w:sz w:val="22"/>
          <w:szCs w:val="22"/>
        </w:rPr>
      </w:pPr>
    </w:p>
    <w:p w14:paraId="0DA8E6ED" w14:textId="3FAA3E95" w:rsidR="001E4A17" w:rsidRPr="00825987" w:rsidRDefault="001E4A17" w:rsidP="00906B57">
      <w:pPr>
        <w:rPr>
          <w:rFonts w:ascii="Arial" w:hAnsi="Arial" w:cs="Arial"/>
          <w:color w:val="000000"/>
          <w:sz w:val="22"/>
          <w:szCs w:val="22"/>
        </w:rPr>
      </w:pPr>
      <w:r w:rsidRPr="00825987">
        <w:rPr>
          <w:rFonts w:ascii="Arial" w:hAnsi="Arial" w:cs="Arial"/>
          <w:color w:val="000000"/>
          <w:sz w:val="22"/>
          <w:szCs w:val="22"/>
        </w:rPr>
        <w:t>James T. Morton</w:t>
      </w:r>
      <w:r w:rsidR="005E597A" w:rsidRPr="00F615F4">
        <w:rPr>
          <w:rFonts w:ascii="Arial" w:hAnsi="Arial" w:cs="Arial"/>
          <w:color w:val="000000"/>
          <w:sz w:val="22"/>
          <w:szCs w:val="22"/>
          <w:vertAlign w:val="superscript"/>
        </w:rPr>
        <w:t>1,2</w:t>
      </w:r>
      <w:r w:rsidRPr="00825987">
        <w:rPr>
          <w:rFonts w:ascii="Arial" w:hAnsi="Arial" w:cs="Arial"/>
          <w:color w:val="000000"/>
          <w:sz w:val="22"/>
          <w:szCs w:val="22"/>
        </w:rPr>
        <w:t>, Liam Toran</w:t>
      </w:r>
      <w:r w:rsidR="005E597A" w:rsidRPr="00F615F4">
        <w:rPr>
          <w:rFonts w:ascii="Arial" w:hAnsi="Arial" w:cs="Arial"/>
          <w:color w:val="000000"/>
          <w:sz w:val="22"/>
          <w:szCs w:val="22"/>
          <w:vertAlign w:val="superscript"/>
        </w:rPr>
        <w:t>3</w:t>
      </w:r>
      <w:r w:rsidRPr="00825987">
        <w:rPr>
          <w:rFonts w:ascii="Arial" w:hAnsi="Arial" w:cs="Arial"/>
          <w:color w:val="000000"/>
          <w:sz w:val="22"/>
          <w:szCs w:val="22"/>
        </w:rPr>
        <w:t>, Anna Edlund</w:t>
      </w:r>
      <w:r w:rsidR="005E597A" w:rsidRPr="00F615F4">
        <w:rPr>
          <w:rFonts w:ascii="Arial" w:hAnsi="Arial" w:cs="Arial"/>
          <w:color w:val="000000"/>
          <w:sz w:val="22"/>
          <w:szCs w:val="22"/>
          <w:vertAlign w:val="superscript"/>
        </w:rPr>
        <w:t>4</w:t>
      </w:r>
      <w:r w:rsidRPr="00825987">
        <w:rPr>
          <w:rFonts w:ascii="Arial" w:hAnsi="Arial" w:cs="Arial"/>
          <w:color w:val="000000"/>
          <w:sz w:val="22"/>
          <w:szCs w:val="22"/>
        </w:rPr>
        <w:t>, Jessica L. Metcalf</w:t>
      </w:r>
      <w:r w:rsidR="005E597A" w:rsidRPr="00F615F4">
        <w:rPr>
          <w:rFonts w:ascii="Arial" w:hAnsi="Arial" w:cs="Arial"/>
          <w:color w:val="000000"/>
          <w:sz w:val="22"/>
          <w:szCs w:val="22"/>
          <w:vertAlign w:val="superscript"/>
        </w:rPr>
        <w:t>5</w:t>
      </w:r>
      <w:r w:rsidRPr="00825987">
        <w:rPr>
          <w:rFonts w:ascii="Arial" w:hAnsi="Arial" w:cs="Arial"/>
          <w:color w:val="000000"/>
          <w:sz w:val="22"/>
          <w:szCs w:val="22"/>
        </w:rPr>
        <w:t>, Christian Lauber</w:t>
      </w:r>
      <w:r w:rsidR="005E597A" w:rsidRPr="00F615F4">
        <w:rPr>
          <w:rFonts w:ascii="Arial" w:hAnsi="Arial" w:cs="Arial"/>
          <w:color w:val="000000"/>
          <w:sz w:val="22"/>
          <w:szCs w:val="22"/>
          <w:vertAlign w:val="superscript"/>
        </w:rPr>
        <w:t>6</w:t>
      </w:r>
      <w:r w:rsidR="00F365EB" w:rsidRPr="00825987">
        <w:rPr>
          <w:rFonts w:ascii="Arial" w:hAnsi="Arial" w:cs="Arial"/>
          <w:color w:val="000000"/>
          <w:sz w:val="22"/>
          <w:szCs w:val="22"/>
        </w:rPr>
        <w:t xml:space="preserve"> </w:t>
      </w:r>
      <w:r w:rsidRPr="00825987">
        <w:rPr>
          <w:rFonts w:ascii="Arial" w:hAnsi="Arial" w:cs="Arial"/>
          <w:color w:val="000000"/>
          <w:sz w:val="22"/>
          <w:szCs w:val="22"/>
        </w:rPr>
        <w:t>Rob Knight</w:t>
      </w:r>
      <w:r w:rsidR="00F615F4" w:rsidRPr="00F615F4">
        <w:rPr>
          <w:rFonts w:ascii="Arial" w:hAnsi="Arial" w:cs="Arial"/>
          <w:color w:val="000000"/>
          <w:sz w:val="22"/>
          <w:szCs w:val="22"/>
          <w:vertAlign w:val="superscript"/>
        </w:rPr>
        <w:t>1,</w:t>
      </w:r>
      <w:r w:rsidR="005E597A" w:rsidRPr="00F615F4">
        <w:rPr>
          <w:rFonts w:ascii="Arial" w:hAnsi="Arial" w:cs="Arial"/>
          <w:color w:val="000000"/>
          <w:sz w:val="22"/>
          <w:szCs w:val="22"/>
          <w:vertAlign w:val="superscript"/>
        </w:rPr>
        <w:t>2</w:t>
      </w:r>
    </w:p>
    <w:p w14:paraId="77142FB3" w14:textId="77777777" w:rsidR="00195EC8" w:rsidRPr="00825987" w:rsidRDefault="00195EC8" w:rsidP="00906B57">
      <w:pPr>
        <w:rPr>
          <w:rFonts w:ascii="Arial" w:hAnsi="Arial" w:cs="Arial"/>
          <w:color w:val="000000"/>
          <w:sz w:val="22"/>
          <w:szCs w:val="22"/>
        </w:rPr>
      </w:pPr>
    </w:p>
    <w:p w14:paraId="57214ACD" w14:textId="61F39D0F" w:rsidR="005E597A" w:rsidRPr="00825987" w:rsidRDefault="005E597A" w:rsidP="00906B57">
      <w:pPr>
        <w:rPr>
          <w:rFonts w:ascii="Arial" w:hAnsi="Arial" w:cs="Arial"/>
          <w:color w:val="000000"/>
          <w:sz w:val="22"/>
          <w:szCs w:val="22"/>
        </w:rPr>
      </w:pPr>
      <w:r w:rsidRPr="00F615F4">
        <w:rPr>
          <w:rFonts w:ascii="Arial" w:hAnsi="Arial" w:cs="Arial"/>
          <w:color w:val="000000"/>
          <w:sz w:val="22"/>
          <w:szCs w:val="22"/>
          <w:vertAlign w:val="superscript"/>
        </w:rPr>
        <w:t>1</w:t>
      </w:r>
      <w:r w:rsidRPr="00825987">
        <w:rPr>
          <w:rFonts w:ascii="Arial" w:hAnsi="Arial" w:cs="Arial"/>
          <w:color w:val="000000"/>
          <w:sz w:val="22"/>
          <w:szCs w:val="22"/>
        </w:rPr>
        <w:t xml:space="preserve"> Department of Computer Science, University of California San Diego</w:t>
      </w:r>
      <w:r w:rsidR="0071580A">
        <w:rPr>
          <w:rFonts w:ascii="Arial" w:hAnsi="Arial" w:cs="Arial"/>
          <w:color w:val="000000"/>
          <w:sz w:val="22"/>
          <w:szCs w:val="22"/>
        </w:rPr>
        <w:t>,</w:t>
      </w:r>
      <w:r w:rsidRPr="00825987">
        <w:rPr>
          <w:rFonts w:ascii="Arial" w:hAnsi="Arial" w:cs="Arial"/>
          <w:color w:val="000000"/>
          <w:sz w:val="22"/>
          <w:szCs w:val="22"/>
        </w:rPr>
        <w:t xml:space="preserve"> La Jolla</w:t>
      </w:r>
      <w:r w:rsidR="0071580A">
        <w:rPr>
          <w:rFonts w:ascii="Arial" w:hAnsi="Arial" w:cs="Arial"/>
          <w:color w:val="000000"/>
          <w:sz w:val="22"/>
          <w:szCs w:val="22"/>
        </w:rPr>
        <w:t>, CA, USA</w:t>
      </w:r>
    </w:p>
    <w:p w14:paraId="78123A53" w14:textId="4F378E1A" w:rsidR="005E597A" w:rsidRPr="00825987" w:rsidRDefault="005E597A" w:rsidP="00906B57">
      <w:pPr>
        <w:rPr>
          <w:rFonts w:ascii="Arial" w:hAnsi="Arial" w:cs="Arial"/>
          <w:color w:val="000000"/>
          <w:sz w:val="22"/>
          <w:szCs w:val="22"/>
        </w:rPr>
      </w:pPr>
      <w:r w:rsidRPr="00F615F4">
        <w:rPr>
          <w:rFonts w:ascii="Arial" w:hAnsi="Arial" w:cs="Arial"/>
          <w:color w:val="000000"/>
          <w:sz w:val="22"/>
          <w:szCs w:val="22"/>
          <w:vertAlign w:val="superscript"/>
        </w:rPr>
        <w:t>2</w:t>
      </w:r>
      <w:r w:rsidRPr="00825987">
        <w:rPr>
          <w:rFonts w:ascii="Arial" w:hAnsi="Arial" w:cs="Arial"/>
          <w:color w:val="000000"/>
          <w:sz w:val="22"/>
          <w:szCs w:val="22"/>
        </w:rPr>
        <w:t xml:space="preserve"> Department of Pediatrics, University of California San Diego La Jolla</w:t>
      </w:r>
      <w:r w:rsidR="0071580A">
        <w:rPr>
          <w:rFonts w:ascii="Arial" w:hAnsi="Arial" w:cs="Arial"/>
          <w:color w:val="000000"/>
          <w:sz w:val="22"/>
          <w:szCs w:val="22"/>
        </w:rPr>
        <w:t>, CA, USA</w:t>
      </w:r>
    </w:p>
    <w:p w14:paraId="6C800E36" w14:textId="3D8F0564" w:rsidR="005E597A" w:rsidRPr="0059498C" w:rsidRDefault="005E597A" w:rsidP="00906B57">
      <w:pPr>
        <w:rPr>
          <w:rFonts w:eastAsia="Times New Roman"/>
        </w:rPr>
      </w:pPr>
      <w:r w:rsidRPr="00F615F4">
        <w:rPr>
          <w:rFonts w:ascii="Arial" w:hAnsi="Arial" w:cs="Arial"/>
          <w:color w:val="000000"/>
          <w:sz w:val="22"/>
          <w:szCs w:val="22"/>
          <w:vertAlign w:val="superscript"/>
        </w:rPr>
        <w:t>3</w:t>
      </w:r>
      <w:r w:rsidR="0059498C">
        <w:rPr>
          <w:rFonts w:ascii="Arial" w:hAnsi="Arial" w:cs="Arial"/>
          <w:color w:val="000000"/>
          <w:sz w:val="22"/>
          <w:szCs w:val="22"/>
        </w:rPr>
        <w:t xml:space="preserve"> </w:t>
      </w:r>
      <w:r w:rsidR="0059498C" w:rsidRPr="0059498C">
        <w:rPr>
          <w:rFonts w:ascii="Arial" w:hAnsi="Arial" w:cs="Arial"/>
          <w:color w:val="000000"/>
          <w:sz w:val="22"/>
          <w:szCs w:val="22"/>
        </w:rPr>
        <w:t>École Normale Supérieure de Lyon, Department of Mathematics</w:t>
      </w:r>
      <w:r w:rsidR="0071580A">
        <w:rPr>
          <w:rFonts w:ascii="Arial" w:hAnsi="Arial" w:cs="Arial"/>
          <w:color w:val="000000"/>
          <w:sz w:val="22"/>
          <w:szCs w:val="22"/>
        </w:rPr>
        <w:t>, France</w:t>
      </w:r>
    </w:p>
    <w:p w14:paraId="749480A3" w14:textId="535D032F" w:rsidR="005E597A" w:rsidRPr="001970DB" w:rsidRDefault="005E597A" w:rsidP="00906B57">
      <w:pPr>
        <w:rPr>
          <w:rFonts w:eastAsia="Times New Roman"/>
        </w:rPr>
      </w:pPr>
      <w:r w:rsidRPr="00F615F4">
        <w:rPr>
          <w:rFonts w:ascii="Arial" w:hAnsi="Arial" w:cs="Arial"/>
          <w:color w:val="000000"/>
          <w:sz w:val="22"/>
          <w:szCs w:val="22"/>
          <w:vertAlign w:val="superscript"/>
        </w:rPr>
        <w:t>4</w:t>
      </w:r>
      <w:r w:rsidRPr="00825987">
        <w:rPr>
          <w:rFonts w:ascii="Arial" w:hAnsi="Arial" w:cs="Arial"/>
          <w:color w:val="000000"/>
          <w:sz w:val="22"/>
          <w:szCs w:val="22"/>
        </w:rPr>
        <w:t xml:space="preserve"> </w:t>
      </w:r>
      <w:r w:rsidR="001970DB">
        <w:rPr>
          <w:rFonts w:ascii="Arial" w:eastAsia="Times New Roman" w:hAnsi="Arial" w:cs="Arial"/>
          <w:color w:val="000000"/>
          <w:sz w:val="22"/>
          <w:szCs w:val="22"/>
          <w:shd w:val="clear" w:color="auto" w:fill="FFFFFF"/>
        </w:rPr>
        <w:t>J.</w:t>
      </w:r>
      <w:r w:rsidR="001970DB">
        <w:rPr>
          <w:rStyle w:val="apple-converted-space"/>
          <w:rFonts w:ascii="Arial" w:eastAsia="Times New Roman" w:hAnsi="Arial" w:cs="Arial"/>
          <w:color w:val="000000"/>
          <w:sz w:val="22"/>
          <w:szCs w:val="22"/>
          <w:shd w:val="clear" w:color="auto" w:fill="FFFFFF"/>
        </w:rPr>
        <w:t> </w:t>
      </w:r>
      <w:r w:rsidR="001970DB">
        <w:rPr>
          <w:rFonts w:ascii="Arial" w:eastAsia="Times New Roman" w:hAnsi="Arial" w:cs="Arial"/>
          <w:color w:val="000000"/>
          <w:sz w:val="22"/>
          <w:szCs w:val="22"/>
          <w:shd w:val="clear" w:color="auto" w:fill="FFFFFF"/>
        </w:rPr>
        <w:t>Craig Venter Institute, Genomic Medicine group</w:t>
      </w:r>
      <w:r w:rsidR="001970DB">
        <w:rPr>
          <w:rFonts w:ascii="Arial" w:eastAsia="Times New Roman" w:hAnsi="Arial" w:cs="Arial"/>
          <w:color w:val="000000"/>
          <w:sz w:val="22"/>
          <w:szCs w:val="22"/>
        </w:rPr>
        <w:t xml:space="preserve">, </w:t>
      </w:r>
      <w:r w:rsidR="001970DB">
        <w:rPr>
          <w:rFonts w:ascii="Arial" w:eastAsia="Times New Roman" w:hAnsi="Arial" w:cs="Arial"/>
          <w:color w:val="000000"/>
          <w:sz w:val="22"/>
          <w:szCs w:val="22"/>
          <w:shd w:val="clear" w:color="auto" w:fill="FFFFFF"/>
        </w:rPr>
        <w:t>4120 Capricorn Lane</w:t>
      </w:r>
      <w:r w:rsidR="001970DB">
        <w:rPr>
          <w:rFonts w:ascii="Arial" w:eastAsia="Times New Roman" w:hAnsi="Arial" w:cs="Arial"/>
          <w:color w:val="000000"/>
          <w:sz w:val="22"/>
          <w:szCs w:val="22"/>
        </w:rPr>
        <w:t xml:space="preserve">, </w:t>
      </w:r>
      <w:r w:rsidR="001970DB">
        <w:rPr>
          <w:rFonts w:ascii="Arial" w:eastAsia="Times New Roman" w:hAnsi="Arial" w:cs="Arial"/>
          <w:color w:val="000000"/>
          <w:sz w:val="22"/>
          <w:szCs w:val="22"/>
          <w:shd w:val="clear" w:color="auto" w:fill="FFFFFF"/>
        </w:rPr>
        <w:t>La Jolla, CA, 92037</w:t>
      </w:r>
    </w:p>
    <w:p w14:paraId="2D7DFBC4" w14:textId="030BDAD7" w:rsidR="005E597A" w:rsidRPr="00825987" w:rsidRDefault="005E597A" w:rsidP="008103BC">
      <w:pPr>
        <w:pStyle w:val="Body"/>
        <w:jc w:val="both"/>
        <w:rPr>
          <w:rFonts w:ascii="Arial" w:hAnsi="Arial" w:cs="Arial"/>
          <w:sz w:val="22"/>
          <w:szCs w:val="22"/>
        </w:rPr>
      </w:pPr>
      <w:r w:rsidRPr="00F615F4">
        <w:rPr>
          <w:rFonts w:ascii="Arial" w:hAnsi="Arial" w:cs="Arial"/>
          <w:sz w:val="22"/>
          <w:szCs w:val="22"/>
          <w:vertAlign w:val="superscript"/>
        </w:rPr>
        <w:t>5</w:t>
      </w:r>
      <w:r w:rsidRPr="00825987">
        <w:rPr>
          <w:rFonts w:ascii="Arial" w:hAnsi="Arial" w:cs="Arial"/>
          <w:sz w:val="22"/>
          <w:szCs w:val="22"/>
        </w:rPr>
        <w:t xml:space="preserve"> </w:t>
      </w:r>
      <w:r w:rsidR="008103BC" w:rsidRPr="00026AFA">
        <w:rPr>
          <w:rFonts w:ascii="Arial" w:hAnsi="Arial" w:cs="Arial"/>
          <w:sz w:val="22"/>
          <w:szCs w:val="22"/>
        </w:rPr>
        <w:t>Department of Animal Sciences, Colorado State U</w:t>
      </w:r>
      <w:r w:rsidR="00D64052">
        <w:rPr>
          <w:rFonts w:ascii="Arial" w:hAnsi="Arial" w:cs="Arial"/>
          <w:sz w:val="22"/>
          <w:szCs w:val="22"/>
        </w:rPr>
        <w:t>niversity, Fort Collins, CO, U</w:t>
      </w:r>
      <w:r w:rsidR="0071580A">
        <w:rPr>
          <w:rFonts w:ascii="Arial" w:hAnsi="Arial" w:cs="Arial"/>
          <w:sz w:val="22"/>
          <w:szCs w:val="22"/>
        </w:rPr>
        <w:t>SA</w:t>
      </w:r>
    </w:p>
    <w:p w14:paraId="42BE7CDA" w14:textId="2E4628E7" w:rsidR="0008114C" w:rsidRDefault="005E597A" w:rsidP="0008114C">
      <w:pPr>
        <w:rPr>
          <w:rFonts w:eastAsia="Times New Roman"/>
        </w:rPr>
      </w:pPr>
      <w:r w:rsidRPr="00F615F4">
        <w:rPr>
          <w:rFonts w:ascii="Arial" w:hAnsi="Arial" w:cs="Arial"/>
          <w:color w:val="000000"/>
          <w:sz w:val="22"/>
          <w:szCs w:val="22"/>
          <w:vertAlign w:val="superscript"/>
        </w:rPr>
        <w:t>6</w:t>
      </w:r>
      <w:r w:rsidRPr="00825987">
        <w:rPr>
          <w:rFonts w:ascii="Arial" w:hAnsi="Arial" w:cs="Arial"/>
          <w:color w:val="000000"/>
          <w:sz w:val="22"/>
          <w:szCs w:val="22"/>
        </w:rPr>
        <w:t xml:space="preserve"> </w:t>
      </w:r>
      <w:r w:rsidR="0008114C">
        <w:rPr>
          <w:rFonts w:ascii="Arial" w:eastAsia="Times New Roman" w:hAnsi="Arial" w:cs="Arial"/>
          <w:color w:val="000000"/>
          <w:sz w:val="22"/>
          <w:szCs w:val="22"/>
          <w:shd w:val="clear" w:color="auto" w:fill="FFFFFF"/>
        </w:rPr>
        <w:t>Nestle Institute of Health Sciences, Lausanne, Switzerland</w:t>
      </w:r>
    </w:p>
    <w:p w14:paraId="399C1544" w14:textId="42979EDA" w:rsidR="005E597A" w:rsidRDefault="005E597A" w:rsidP="00906B57">
      <w:pPr>
        <w:rPr>
          <w:rFonts w:ascii="Arial" w:hAnsi="Arial" w:cs="Arial"/>
          <w:color w:val="000000"/>
          <w:sz w:val="22"/>
          <w:szCs w:val="22"/>
        </w:rPr>
      </w:pPr>
    </w:p>
    <w:p w14:paraId="210AABED" w14:textId="77777777" w:rsidR="009459C6" w:rsidRDefault="009459C6" w:rsidP="00906B57">
      <w:pPr>
        <w:rPr>
          <w:rFonts w:ascii="Arial" w:hAnsi="Arial" w:cs="Arial"/>
          <w:color w:val="000000"/>
          <w:sz w:val="22"/>
          <w:szCs w:val="22"/>
        </w:rPr>
      </w:pPr>
    </w:p>
    <w:p w14:paraId="6514BA2A"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vertAlign w:val="superscript"/>
        </w:rPr>
        <w:t>#</w:t>
      </w:r>
      <w:r w:rsidRPr="00026AFA">
        <w:rPr>
          <w:rFonts w:ascii="Arial" w:hAnsi="Arial" w:cs="Arial"/>
          <w:sz w:val="22"/>
          <w:szCs w:val="22"/>
        </w:rPr>
        <w:t xml:space="preserve">Corresponding author: </w:t>
      </w:r>
    </w:p>
    <w:p w14:paraId="6736B78B"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rPr>
        <w:t>Rob Knight</w:t>
      </w:r>
    </w:p>
    <w:p w14:paraId="392C4AFB"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rPr>
        <w:t>9500 Gilman Dr. MC 0763</w:t>
      </w:r>
    </w:p>
    <w:p w14:paraId="73453FD8"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lang w:val="it-IT"/>
        </w:rPr>
        <w:t>La Jolla, CA 92093</w:t>
      </w:r>
    </w:p>
    <w:p w14:paraId="42AF384E"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lang w:val="it-IT"/>
        </w:rPr>
        <w:t>Phone: 858-246-1184</w:t>
      </w:r>
    </w:p>
    <w:p w14:paraId="570FE579" w14:textId="77777777" w:rsidR="009459C6" w:rsidRPr="00026AFA" w:rsidRDefault="009459C6" w:rsidP="009459C6">
      <w:pPr>
        <w:pStyle w:val="Body"/>
        <w:spacing w:line="276" w:lineRule="auto"/>
        <w:jc w:val="both"/>
        <w:rPr>
          <w:rFonts w:ascii="Arial" w:hAnsi="Arial" w:cs="Arial"/>
          <w:sz w:val="22"/>
          <w:szCs w:val="22"/>
        </w:rPr>
      </w:pPr>
      <w:r w:rsidRPr="00026AFA">
        <w:rPr>
          <w:rFonts w:ascii="Arial" w:hAnsi="Arial" w:cs="Arial"/>
          <w:sz w:val="22"/>
          <w:szCs w:val="22"/>
        </w:rPr>
        <w:t>E-mail: robknight@ucsd.edu</w:t>
      </w:r>
    </w:p>
    <w:p w14:paraId="31725C32" w14:textId="77777777" w:rsidR="009459C6" w:rsidRPr="00825987" w:rsidRDefault="009459C6" w:rsidP="00906B57">
      <w:pPr>
        <w:rPr>
          <w:rFonts w:ascii="Arial" w:hAnsi="Arial" w:cs="Arial"/>
          <w:color w:val="000000"/>
          <w:sz w:val="22"/>
          <w:szCs w:val="22"/>
        </w:rPr>
      </w:pPr>
    </w:p>
    <w:p w14:paraId="25C21D9F" w14:textId="66FF5093" w:rsidR="001E0AB3" w:rsidRDefault="002D2B77" w:rsidP="002D2B77">
      <w:pPr>
        <w:pStyle w:val="Body"/>
        <w:jc w:val="both"/>
        <w:rPr>
          <w:rFonts w:ascii="Arial" w:hAnsi="Arial" w:cs="Arial"/>
          <w:b/>
          <w:bCs/>
          <w:sz w:val="22"/>
          <w:szCs w:val="22"/>
        </w:rPr>
      </w:pPr>
      <w:r w:rsidRPr="00026AFA">
        <w:rPr>
          <w:rFonts w:ascii="Arial" w:hAnsi="Arial" w:cs="Arial"/>
          <w:b/>
          <w:bCs/>
          <w:sz w:val="22"/>
          <w:szCs w:val="22"/>
        </w:rPr>
        <w:t xml:space="preserve">Abstract word count: </w:t>
      </w:r>
      <w:r>
        <w:rPr>
          <w:rFonts w:ascii="Arial" w:hAnsi="Arial" w:cs="Arial"/>
          <w:b/>
          <w:bCs/>
          <w:sz w:val="22"/>
          <w:szCs w:val="22"/>
        </w:rPr>
        <w:t>211</w:t>
      </w:r>
      <w:r w:rsidR="001E0AB3">
        <w:rPr>
          <w:rFonts w:ascii="Arial" w:hAnsi="Arial" w:cs="Arial"/>
          <w:b/>
          <w:bCs/>
          <w:sz w:val="22"/>
          <w:szCs w:val="22"/>
        </w:rPr>
        <w:br w:type="page"/>
      </w:r>
    </w:p>
    <w:p w14:paraId="22F72944" w14:textId="70ED78AA" w:rsidR="002D2B77" w:rsidRPr="00026AFA" w:rsidRDefault="002D2B77" w:rsidP="002D2B77">
      <w:pPr>
        <w:pStyle w:val="Body"/>
        <w:jc w:val="both"/>
        <w:rPr>
          <w:rFonts w:ascii="Arial" w:hAnsi="Arial" w:cs="Arial"/>
          <w:sz w:val="22"/>
          <w:szCs w:val="22"/>
        </w:rPr>
      </w:pPr>
      <w:r w:rsidRPr="00026AFA">
        <w:rPr>
          <w:rFonts w:ascii="Arial" w:hAnsi="Arial" w:cs="Arial"/>
          <w:b/>
          <w:bCs/>
          <w:sz w:val="22"/>
          <w:szCs w:val="22"/>
        </w:rPr>
        <w:lastRenderedPageBreak/>
        <w:t xml:space="preserve">Main Text word count: </w:t>
      </w:r>
      <w:r>
        <w:rPr>
          <w:rFonts w:ascii="Arial" w:hAnsi="Arial" w:cs="Arial"/>
          <w:b/>
          <w:bCs/>
          <w:sz w:val="22"/>
          <w:szCs w:val="22"/>
        </w:rPr>
        <w:t>2</w:t>
      </w:r>
      <w:r w:rsidR="00CE5DDB">
        <w:rPr>
          <w:rFonts w:ascii="Arial" w:hAnsi="Arial" w:cs="Arial"/>
          <w:b/>
          <w:bCs/>
          <w:sz w:val="22"/>
          <w:szCs w:val="22"/>
        </w:rPr>
        <w:t>583</w:t>
      </w:r>
    </w:p>
    <w:p w14:paraId="39A73820" w14:textId="530C548A" w:rsidR="009459C6" w:rsidRDefault="002D2B77" w:rsidP="001E0AB3">
      <w:pPr>
        <w:pStyle w:val="Body"/>
        <w:spacing w:line="480" w:lineRule="auto"/>
        <w:jc w:val="both"/>
        <w:rPr>
          <w:rFonts w:ascii="Arial" w:hAnsi="Arial" w:cs="Arial"/>
          <w:sz w:val="22"/>
          <w:szCs w:val="22"/>
        </w:rPr>
      </w:pPr>
      <w:r w:rsidRPr="00026AFA">
        <w:rPr>
          <w:rFonts w:ascii="Arial" w:hAnsi="Arial" w:cs="Arial"/>
          <w:b/>
          <w:bCs/>
          <w:sz w:val="22"/>
          <w:szCs w:val="22"/>
          <w:lang w:val="de-DE"/>
        </w:rPr>
        <w:t>Abstract:</w:t>
      </w:r>
      <w:r>
        <w:rPr>
          <w:rFonts w:ascii="Arial" w:hAnsi="Arial" w:cs="Arial"/>
          <w:b/>
          <w:bCs/>
          <w:sz w:val="22"/>
          <w:szCs w:val="22"/>
          <w:lang w:val="de-DE"/>
        </w:rPr>
        <w:t xml:space="preserve"> </w:t>
      </w:r>
      <w:r w:rsidR="00447EFB">
        <w:rPr>
          <w:rFonts w:ascii="Arial" w:hAnsi="Arial" w:cs="Arial"/>
          <w:b/>
          <w:bCs/>
          <w:sz w:val="22"/>
          <w:szCs w:val="22"/>
          <w:lang w:val="de-DE"/>
        </w:rPr>
        <w:t>150</w:t>
      </w:r>
    </w:p>
    <w:p w14:paraId="13E05ADE" w14:textId="77777777" w:rsidR="001E4A17" w:rsidRPr="00906B57" w:rsidRDefault="001E4A17" w:rsidP="00906B57">
      <w:pPr>
        <w:rPr>
          <w:rFonts w:ascii="Arial" w:hAnsi="Arial" w:cs="Arial"/>
          <w:sz w:val="22"/>
          <w:szCs w:val="22"/>
        </w:rPr>
      </w:pPr>
    </w:p>
    <w:p w14:paraId="557D659C" w14:textId="46EB5736" w:rsidR="00906B57" w:rsidRPr="00906B57" w:rsidRDefault="00906B57" w:rsidP="005E1089">
      <w:pPr>
        <w:tabs>
          <w:tab w:val="left" w:pos="3275"/>
        </w:tabs>
        <w:rPr>
          <w:rFonts w:ascii="Arial" w:hAnsi="Arial" w:cs="Arial"/>
          <w:sz w:val="22"/>
          <w:szCs w:val="22"/>
        </w:rPr>
      </w:pPr>
      <w:r w:rsidRPr="00906B57">
        <w:rPr>
          <w:rFonts w:ascii="Arial" w:hAnsi="Arial" w:cs="Arial"/>
          <w:b/>
          <w:bCs/>
          <w:color w:val="000000"/>
          <w:sz w:val="22"/>
          <w:szCs w:val="22"/>
        </w:rPr>
        <w:t>Abstract</w:t>
      </w:r>
    </w:p>
    <w:p w14:paraId="46AFE2F8" w14:textId="26C688CE" w:rsidR="00906B57" w:rsidRDefault="00906B57" w:rsidP="00172035">
      <w:pPr>
        <w:jc w:val="both"/>
        <w:rPr>
          <w:rFonts w:ascii="Arial" w:hAnsi="Arial" w:cs="Arial"/>
          <w:b/>
          <w:bCs/>
          <w:color w:val="000000"/>
          <w:sz w:val="22"/>
          <w:szCs w:val="22"/>
        </w:rPr>
      </w:pPr>
      <w:r w:rsidRPr="00906B57">
        <w:rPr>
          <w:rFonts w:ascii="Arial" w:hAnsi="Arial" w:cs="Arial"/>
          <w:b/>
          <w:bCs/>
          <w:color w:val="000000"/>
          <w:sz w:val="22"/>
          <w:szCs w:val="22"/>
        </w:rPr>
        <w:t xml:space="preserve">The horseshoe effect is a phenomenon that has </w:t>
      </w:r>
      <w:r w:rsidR="00052DAE">
        <w:rPr>
          <w:rFonts w:ascii="Arial" w:hAnsi="Arial" w:cs="Arial"/>
          <w:b/>
          <w:bCs/>
          <w:color w:val="000000"/>
          <w:sz w:val="22"/>
          <w:szCs w:val="22"/>
        </w:rPr>
        <w:t>long intrigued ecologist</w:t>
      </w:r>
      <w:r w:rsidR="00F820D2">
        <w:rPr>
          <w:rFonts w:ascii="Arial" w:hAnsi="Arial" w:cs="Arial"/>
          <w:b/>
          <w:bCs/>
          <w:color w:val="000000"/>
          <w:sz w:val="22"/>
          <w:szCs w:val="22"/>
        </w:rPr>
        <w:t>s</w:t>
      </w:r>
      <w:r w:rsidRPr="00906B57">
        <w:rPr>
          <w:rFonts w:ascii="Arial" w:hAnsi="Arial" w:cs="Arial"/>
          <w:b/>
          <w:bCs/>
          <w:color w:val="000000"/>
          <w:sz w:val="22"/>
          <w:szCs w:val="22"/>
        </w:rPr>
        <w:t xml:space="preserve">.  Commonly thought to be an artifact of dimensionality reduction, multiple techniques </w:t>
      </w:r>
      <w:r w:rsidR="00157333">
        <w:rPr>
          <w:rFonts w:ascii="Arial" w:hAnsi="Arial" w:cs="Arial"/>
          <w:b/>
          <w:bCs/>
          <w:color w:val="000000"/>
          <w:sz w:val="22"/>
          <w:szCs w:val="22"/>
        </w:rPr>
        <w:t>were</w:t>
      </w:r>
      <w:r w:rsidRPr="00906B57">
        <w:rPr>
          <w:rFonts w:ascii="Arial" w:hAnsi="Arial" w:cs="Arial"/>
          <w:b/>
          <w:bCs/>
          <w:color w:val="000000"/>
          <w:sz w:val="22"/>
          <w:szCs w:val="22"/>
        </w:rPr>
        <w:t xml:space="preserve"> developed to unravel </w:t>
      </w:r>
      <w:r w:rsidR="003F2AB3">
        <w:rPr>
          <w:rFonts w:ascii="Arial" w:hAnsi="Arial" w:cs="Arial"/>
          <w:b/>
          <w:bCs/>
          <w:color w:val="000000"/>
          <w:sz w:val="22"/>
          <w:szCs w:val="22"/>
        </w:rPr>
        <w:t>this phenomenon</w:t>
      </w:r>
      <w:r w:rsidRPr="00906B57">
        <w:rPr>
          <w:rFonts w:ascii="Arial" w:hAnsi="Arial" w:cs="Arial"/>
          <w:b/>
          <w:bCs/>
          <w:color w:val="000000"/>
          <w:sz w:val="22"/>
          <w:szCs w:val="22"/>
        </w:rPr>
        <w:t xml:space="preserve"> </w:t>
      </w:r>
      <w:r w:rsidR="00001F0E">
        <w:rPr>
          <w:rFonts w:ascii="Arial" w:hAnsi="Arial" w:cs="Arial"/>
          <w:b/>
          <w:bCs/>
          <w:color w:val="000000"/>
          <w:sz w:val="22"/>
          <w:szCs w:val="22"/>
        </w:rPr>
        <w:t>and simplify</w:t>
      </w:r>
      <w:r w:rsidRPr="00906B57">
        <w:rPr>
          <w:rFonts w:ascii="Arial" w:hAnsi="Arial" w:cs="Arial"/>
          <w:b/>
          <w:bCs/>
          <w:color w:val="000000"/>
          <w:sz w:val="22"/>
          <w:szCs w:val="22"/>
        </w:rPr>
        <w:t xml:space="preserve"> interpretation. </w:t>
      </w:r>
      <w:r w:rsidR="0067129F">
        <w:rPr>
          <w:rFonts w:ascii="Arial" w:hAnsi="Arial" w:cs="Arial"/>
          <w:b/>
          <w:bCs/>
          <w:color w:val="000000"/>
          <w:sz w:val="22"/>
          <w:szCs w:val="22"/>
        </w:rPr>
        <w:t xml:space="preserve"> Here, we </w:t>
      </w:r>
      <w:r w:rsidR="004D0A7E">
        <w:rPr>
          <w:rFonts w:ascii="Arial" w:hAnsi="Arial" w:cs="Arial"/>
          <w:b/>
          <w:bCs/>
          <w:color w:val="000000"/>
          <w:sz w:val="22"/>
          <w:szCs w:val="22"/>
        </w:rPr>
        <w:t>provide</w:t>
      </w:r>
      <w:r w:rsidR="0067129F">
        <w:rPr>
          <w:rFonts w:ascii="Arial" w:hAnsi="Arial" w:cs="Arial"/>
          <w:b/>
          <w:bCs/>
          <w:color w:val="000000"/>
          <w:sz w:val="22"/>
          <w:szCs w:val="22"/>
        </w:rPr>
        <w:t xml:space="preserve"> evidence</w:t>
      </w:r>
      <w:r w:rsidRPr="00906B57">
        <w:rPr>
          <w:rFonts w:ascii="Arial" w:hAnsi="Arial" w:cs="Arial"/>
          <w:b/>
          <w:bCs/>
          <w:color w:val="000000"/>
          <w:sz w:val="22"/>
          <w:szCs w:val="22"/>
        </w:rPr>
        <w:t xml:space="preserve"> that horseshoes arise as a consequence of distance metrics that saturate - a familia</w:t>
      </w:r>
      <w:r w:rsidR="004D0A7E">
        <w:rPr>
          <w:rFonts w:ascii="Arial" w:hAnsi="Arial" w:cs="Arial"/>
          <w:b/>
          <w:bCs/>
          <w:color w:val="000000"/>
          <w:sz w:val="22"/>
          <w:szCs w:val="22"/>
        </w:rPr>
        <w:t>r concept in other fields</w:t>
      </w:r>
      <w:r w:rsidRPr="00906B57">
        <w:rPr>
          <w:rFonts w:ascii="Arial" w:hAnsi="Arial" w:cs="Arial"/>
          <w:b/>
          <w:bCs/>
          <w:color w:val="000000"/>
          <w:sz w:val="22"/>
          <w:szCs w:val="22"/>
        </w:rPr>
        <w:t xml:space="preserve"> but new to microbial ecology.   This saturation property </w:t>
      </w:r>
      <w:r w:rsidR="0013288A">
        <w:rPr>
          <w:rFonts w:ascii="Arial" w:hAnsi="Arial" w:cs="Arial"/>
          <w:b/>
          <w:bCs/>
          <w:color w:val="000000"/>
          <w:sz w:val="22"/>
          <w:szCs w:val="22"/>
        </w:rPr>
        <w:t>loses</w:t>
      </w:r>
      <w:r w:rsidRPr="00906B57">
        <w:rPr>
          <w:rFonts w:ascii="Arial" w:hAnsi="Arial" w:cs="Arial"/>
          <w:b/>
          <w:bCs/>
          <w:color w:val="000000"/>
          <w:sz w:val="22"/>
          <w:szCs w:val="22"/>
        </w:rPr>
        <w:t xml:space="preserve"> information about community dissimilarity, simply because it cannot discriminate between samples that do not share any common features. The phenomenon illuminates niche differentiation in microbial communities and indicates species turnover along environmental gradients.  Here we propose a rationale to the observed</w:t>
      </w:r>
      <w:r w:rsidR="006315ED">
        <w:rPr>
          <w:rFonts w:ascii="Arial" w:hAnsi="Arial" w:cs="Arial"/>
          <w:b/>
          <w:bCs/>
          <w:color w:val="000000"/>
          <w:sz w:val="22"/>
          <w:szCs w:val="22"/>
        </w:rPr>
        <w:t xml:space="preserve"> horseshoe effect </w:t>
      </w:r>
      <w:r w:rsidR="000D0376">
        <w:rPr>
          <w:rFonts w:ascii="Arial" w:hAnsi="Arial" w:cs="Arial"/>
          <w:b/>
          <w:bCs/>
          <w:color w:val="000000"/>
          <w:sz w:val="22"/>
          <w:szCs w:val="22"/>
        </w:rPr>
        <w:t>from</w:t>
      </w:r>
      <w:r w:rsidR="0067129F">
        <w:rPr>
          <w:rFonts w:ascii="Arial" w:hAnsi="Arial" w:cs="Arial"/>
          <w:b/>
          <w:bCs/>
          <w:color w:val="000000"/>
          <w:sz w:val="22"/>
          <w:szCs w:val="22"/>
        </w:rPr>
        <w:t xml:space="preserve"> </w:t>
      </w:r>
      <w:r w:rsidR="004D0A7E">
        <w:rPr>
          <w:rFonts w:ascii="Arial" w:hAnsi="Arial" w:cs="Arial"/>
          <w:b/>
          <w:bCs/>
          <w:color w:val="000000"/>
          <w:sz w:val="22"/>
          <w:szCs w:val="22"/>
        </w:rPr>
        <w:t>multiple dimensionality</w:t>
      </w:r>
      <w:r w:rsidR="00ED26F2">
        <w:rPr>
          <w:rFonts w:ascii="Arial" w:hAnsi="Arial" w:cs="Arial"/>
          <w:b/>
          <w:bCs/>
          <w:color w:val="000000"/>
          <w:sz w:val="22"/>
          <w:szCs w:val="22"/>
        </w:rPr>
        <w:t xml:space="preserve"> reduction</w:t>
      </w:r>
      <w:r w:rsidR="000D0376">
        <w:rPr>
          <w:rFonts w:ascii="Arial" w:hAnsi="Arial" w:cs="Arial"/>
          <w:b/>
          <w:bCs/>
          <w:color w:val="000000"/>
          <w:sz w:val="22"/>
          <w:szCs w:val="22"/>
        </w:rPr>
        <w:t xml:space="preserve"> techniques applied to</w:t>
      </w:r>
      <w:r w:rsidR="004D0A7E">
        <w:rPr>
          <w:rFonts w:ascii="Arial" w:hAnsi="Arial" w:cs="Arial"/>
          <w:b/>
          <w:bCs/>
          <w:color w:val="000000"/>
          <w:sz w:val="22"/>
          <w:szCs w:val="22"/>
        </w:rPr>
        <w:t xml:space="preserve"> </w:t>
      </w:r>
      <w:r w:rsidR="00461FF9">
        <w:rPr>
          <w:rFonts w:ascii="Arial" w:hAnsi="Arial" w:cs="Arial"/>
          <w:b/>
          <w:bCs/>
          <w:color w:val="000000"/>
          <w:sz w:val="22"/>
          <w:szCs w:val="22"/>
        </w:rPr>
        <w:t>simulation</w:t>
      </w:r>
      <w:r w:rsidR="00AD216C">
        <w:rPr>
          <w:rFonts w:ascii="Arial" w:hAnsi="Arial" w:cs="Arial"/>
          <w:b/>
          <w:bCs/>
          <w:color w:val="000000"/>
          <w:sz w:val="22"/>
          <w:szCs w:val="22"/>
        </w:rPr>
        <w:t>s</w:t>
      </w:r>
      <w:r w:rsidR="004D0A7E">
        <w:rPr>
          <w:rFonts w:ascii="Arial" w:hAnsi="Arial" w:cs="Arial"/>
          <w:b/>
          <w:bCs/>
          <w:color w:val="000000"/>
          <w:sz w:val="22"/>
          <w:szCs w:val="22"/>
        </w:rPr>
        <w:t xml:space="preserve">, </w:t>
      </w:r>
      <w:r w:rsidR="00EF594C">
        <w:rPr>
          <w:rFonts w:ascii="Arial" w:hAnsi="Arial" w:cs="Arial"/>
          <w:b/>
          <w:bCs/>
          <w:color w:val="000000"/>
          <w:sz w:val="22"/>
          <w:szCs w:val="22"/>
        </w:rPr>
        <w:t>soil samples, and samples from</w:t>
      </w:r>
      <w:r w:rsidR="00633362">
        <w:rPr>
          <w:rFonts w:ascii="Arial" w:hAnsi="Arial" w:cs="Arial"/>
          <w:b/>
          <w:bCs/>
          <w:color w:val="000000"/>
          <w:sz w:val="22"/>
          <w:szCs w:val="22"/>
        </w:rPr>
        <w:t xml:space="preserve"> postmortem</w:t>
      </w:r>
      <w:r w:rsidRPr="00906B57">
        <w:rPr>
          <w:rFonts w:ascii="Arial" w:hAnsi="Arial" w:cs="Arial"/>
          <w:b/>
          <w:bCs/>
          <w:color w:val="000000"/>
          <w:sz w:val="22"/>
          <w:szCs w:val="22"/>
        </w:rPr>
        <w:t xml:space="preserve"> </w:t>
      </w:r>
      <w:r w:rsidR="00EF594C">
        <w:rPr>
          <w:rFonts w:ascii="Arial" w:hAnsi="Arial" w:cs="Arial"/>
          <w:b/>
          <w:bCs/>
          <w:color w:val="000000"/>
          <w:sz w:val="22"/>
          <w:szCs w:val="22"/>
        </w:rPr>
        <w:t>mice</w:t>
      </w:r>
      <w:r w:rsidRPr="00906B57">
        <w:rPr>
          <w:rFonts w:ascii="Arial" w:hAnsi="Arial" w:cs="Arial"/>
          <w:b/>
          <w:bCs/>
          <w:color w:val="000000"/>
          <w:sz w:val="22"/>
          <w:szCs w:val="22"/>
        </w:rPr>
        <w:t>.</w:t>
      </w:r>
      <w:r w:rsidRPr="00906B57">
        <w:rPr>
          <w:rFonts w:ascii="Arial" w:hAnsi="Arial" w:cs="Arial"/>
          <w:color w:val="000000"/>
          <w:sz w:val="22"/>
          <w:szCs w:val="22"/>
        </w:rPr>
        <w:t xml:space="preserve"> </w:t>
      </w:r>
      <w:r w:rsidRPr="00906B57">
        <w:rPr>
          <w:rFonts w:ascii="Arial" w:hAnsi="Arial" w:cs="Arial"/>
          <w:b/>
          <w:bCs/>
          <w:color w:val="000000"/>
          <w:sz w:val="22"/>
          <w:szCs w:val="22"/>
        </w:rPr>
        <w:t>  An in</w:t>
      </w:r>
      <w:ins w:id="0" w:author="Microsoft Office User" w:date="2016-11-19T17:47:00Z">
        <w:r w:rsidR="00077AF8">
          <w:rPr>
            <w:rFonts w:ascii="Arial" w:hAnsi="Arial" w:cs="Arial"/>
            <w:b/>
            <w:bCs/>
            <w:color w:val="000000"/>
            <w:sz w:val="22"/>
            <w:szCs w:val="22"/>
          </w:rPr>
          <w:t>tuitive</w:t>
        </w:r>
      </w:ins>
      <w:del w:id="1" w:author="Microsoft Office User" w:date="2016-11-19T17:47:00Z">
        <w:r w:rsidRPr="00906B57" w:rsidDel="00077AF8">
          <w:rPr>
            <w:rFonts w:ascii="Arial" w:hAnsi="Arial" w:cs="Arial"/>
            <w:b/>
            <w:bCs/>
            <w:color w:val="000000"/>
            <w:sz w:val="22"/>
            <w:szCs w:val="22"/>
          </w:rPr>
          <w:delText>-depth</w:delText>
        </w:r>
      </w:del>
      <w:r w:rsidRPr="00906B57">
        <w:rPr>
          <w:rFonts w:ascii="Arial" w:hAnsi="Arial" w:cs="Arial"/>
          <w:b/>
          <w:bCs/>
          <w:color w:val="000000"/>
          <w:sz w:val="22"/>
          <w:szCs w:val="22"/>
        </w:rPr>
        <w:t xml:space="preserve"> understanding of this phenomenon allows </w:t>
      </w:r>
      <w:ins w:id="2" w:author="Microsoft Office User" w:date="2016-11-26T11:55:00Z">
        <w:r w:rsidR="00A06026">
          <w:rPr>
            <w:rFonts w:ascii="Arial" w:hAnsi="Arial" w:cs="Arial"/>
            <w:b/>
            <w:bCs/>
            <w:color w:val="000000"/>
            <w:sz w:val="22"/>
            <w:szCs w:val="22"/>
          </w:rPr>
          <w:t xml:space="preserve">for the </w:t>
        </w:r>
      </w:ins>
      <w:r w:rsidRPr="00906B57">
        <w:rPr>
          <w:rFonts w:ascii="Arial" w:hAnsi="Arial" w:cs="Arial"/>
          <w:b/>
          <w:bCs/>
          <w:color w:val="000000"/>
          <w:sz w:val="22"/>
          <w:szCs w:val="22"/>
        </w:rPr>
        <w:t>targeting of niche differentiation patterns from high-level ordination plots</w:t>
      </w:r>
      <w:ins w:id="3" w:author="Microsoft Office User" w:date="2016-11-26T11:56:00Z">
        <w:r w:rsidR="00A06026">
          <w:rPr>
            <w:rFonts w:ascii="Arial" w:hAnsi="Arial" w:cs="Arial"/>
            <w:b/>
            <w:bCs/>
            <w:color w:val="000000"/>
            <w:sz w:val="22"/>
            <w:szCs w:val="22"/>
          </w:rPr>
          <w:t>.</w:t>
        </w:r>
      </w:ins>
      <w:del w:id="4" w:author="Microsoft Office User" w:date="2016-11-26T14:31:00Z">
        <w:r w:rsidRPr="00906B57" w:rsidDel="008705DA">
          <w:rPr>
            <w:rFonts w:ascii="Arial" w:hAnsi="Arial" w:cs="Arial"/>
            <w:b/>
            <w:bCs/>
            <w:color w:val="000000"/>
            <w:sz w:val="22"/>
            <w:szCs w:val="22"/>
          </w:rPr>
          <w:delText>, which can guide conventional statistical tools to pinpoint microbial niches along environmental gradients.</w:delText>
        </w:r>
      </w:del>
    </w:p>
    <w:p w14:paraId="6E9FEDED" w14:textId="77777777" w:rsidR="007760C8" w:rsidRDefault="007760C8" w:rsidP="00172035">
      <w:pPr>
        <w:jc w:val="both"/>
        <w:rPr>
          <w:rFonts w:ascii="Arial" w:hAnsi="Arial" w:cs="Arial"/>
          <w:b/>
          <w:bCs/>
          <w:color w:val="000000"/>
          <w:sz w:val="22"/>
          <w:szCs w:val="22"/>
        </w:rPr>
      </w:pPr>
    </w:p>
    <w:p w14:paraId="4701F7B3" w14:textId="5E3B5D88" w:rsidR="007760C8" w:rsidRDefault="00846011" w:rsidP="00172035">
      <w:pPr>
        <w:jc w:val="both"/>
        <w:rPr>
          <w:rFonts w:ascii="Arial" w:hAnsi="Arial" w:cs="Arial"/>
          <w:b/>
          <w:bCs/>
          <w:color w:val="000000"/>
          <w:sz w:val="22"/>
          <w:szCs w:val="22"/>
        </w:rPr>
      </w:pPr>
      <w:r>
        <w:rPr>
          <w:rFonts w:ascii="Arial" w:hAnsi="Arial" w:cs="Arial"/>
          <w:b/>
          <w:bCs/>
          <w:color w:val="000000"/>
          <w:sz w:val="22"/>
          <w:szCs w:val="22"/>
        </w:rPr>
        <w:t>Importance</w:t>
      </w:r>
    </w:p>
    <w:p w14:paraId="2B433656" w14:textId="5E45C5CD" w:rsidR="00CE6A83" w:rsidRPr="00CE6A83" w:rsidRDefault="00CE6A83" w:rsidP="00CE6A83">
      <w:pPr>
        <w:rPr>
          <w:rFonts w:ascii="Arial" w:hAnsi="Arial" w:cs="Arial"/>
          <w:color w:val="000000"/>
          <w:sz w:val="22"/>
          <w:szCs w:val="22"/>
        </w:rPr>
      </w:pPr>
      <w:r w:rsidRPr="00CE6A83">
        <w:rPr>
          <w:rFonts w:ascii="Arial" w:hAnsi="Arial" w:cs="Arial"/>
          <w:color w:val="000000"/>
          <w:sz w:val="22"/>
          <w:szCs w:val="22"/>
        </w:rPr>
        <w:t>Horseshoe effect is often considered an artifact of dimensionality reduction.</w:t>
      </w:r>
      <w:r>
        <w:rPr>
          <w:rFonts w:ascii="Arial" w:hAnsi="Arial" w:cs="Arial"/>
          <w:color w:val="000000"/>
          <w:sz w:val="22"/>
          <w:szCs w:val="22"/>
        </w:rPr>
        <w:t xml:space="preserve">  </w:t>
      </w:r>
      <w:r w:rsidRPr="00CE6A83">
        <w:rPr>
          <w:rFonts w:ascii="Arial" w:hAnsi="Arial" w:cs="Arial"/>
          <w:color w:val="000000"/>
          <w:sz w:val="22"/>
          <w:szCs w:val="22"/>
        </w:rPr>
        <w:t>We show that it's not true in the case for microbiome data and in fact, horseshoes can help analysts discover microbial niches across environments.</w:t>
      </w:r>
    </w:p>
    <w:p w14:paraId="64A32101" w14:textId="77777777" w:rsidR="00906B57" w:rsidRPr="00906B57" w:rsidRDefault="00906B57" w:rsidP="00172035">
      <w:pPr>
        <w:jc w:val="both"/>
        <w:rPr>
          <w:rFonts w:ascii="Arial" w:eastAsia="Times New Roman" w:hAnsi="Arial" w:cs="Arial"/>
          <w:sz w:val="22"/>
          <w:szCs w:val="22"/>
        </w:rPr>
      </w:pPr>
    </w:p>
    <w:p w14:paraId="61360631" w14:textId="77777777" w:rsidR="00906B57" w:rsidRPr="00906B57" w:rsidRDefault="00906B57" w:rsidP="00906B57">
      <w:pPr>
        <w:rPr>
          <w:rFonts w:ascii="Arial" w:hAnsi="Arial" w:cs="Arial"/>
          <w:sz w:val="22"/>
          <w:szCs w:val="22"/>
        </w:rPr>
      </w:pPr>
      <w:r w:rsidRPr="00906B57">
        <w:rPr>
          <w:rFonts w:ascii="Arial" w:hAnsi="Arial" w:cs="Arial"/>
          <w:b/>
          <w:bCs/>
          <w:color w:val="000000"/>
          <w:sz w:val="22"/>
          <w:szCs w:val="22"/>
        </w:rPr>
        <w:t>Introduction</w:t>
      </w:r>
    </w:p>
    <w:p w14:paraId="7098760A" w14:textId="29E9CD28" w:rsidR="00906B57" w:rsidRPr="00825987" w:rsidRDefault="00906B57" w:rsidP="00172035">
      <w:pPr>
        <w:jc w:val="both"/>
        <w:rPr>
          <w:rFonts w:ascii="Arial" w:hAnsi="Arial" w:cs="Arial"/>
          <w:color w:val="000000"/>
          <w:sz w:val="22"/>
          <w:szCs w:val="22"/>
        </w:rPr>
      </w:pPr>
      <w:r w:rsidRPr="00906B57">
        <w:rPr>
          <w:rFonts w:ascii="Arial" w:hAnsi="Arial" w:cs="Arial"/>
          <w:color w:val="000000"/>
          <w:sz w:val="22"/>
          <w:szCs w:val="22"/>
        </w:rPr>
        <w:t>Ecological datasets, particularly those observed in microbiome studies, are typically sparse and high-dimensional, frustrating most conventional statistical techniques.  Many numerical ecology software packages make use of distance-based statistics by calculating the distance between ecological communities, to compare various ecosystems to each other over space and time.  One of the most common exploratory analysis techniques is ordination, where the distances between the communities are embedded into a Euclidean space, and then visualized via Princip</w:t>
      </w:r>
      <w:r w:rsidR="001422C8" w:rsidRPr="00825987">
        <w:rPr>
          <w:rFonts w:ascii="Arial" w:hAnsi="Arial" w:cs="Arial"/>
          <w:color w:val="000000"/>
          <w:sz w:val="22"/>
          <w:szCs w:val="22"/>
        </w:rPr>
        <w:t>al Components Analysis (PCA)</w:t>
      </w:r>
      <w:r w:rsidR="006C5BC9">
        <w:rPr>
          <w:rFonts w:ascii="Arial" w:hAnsi="Arial" w:cs="Arial"/>
          <w:color w:val="000000"/>
          <w:sz w:val="22"/>
          <w:szCs w:val="22"/>
        </w:rPr>
        <w:t xml:space="preserve"> </w:t>
      </w:r>
      <w:r w:rsidR="006C5BC9">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"Legendre", "given" : "Pierre", "non-dropping-particle" : "", "parse-names" : false, "suffix" : "" }, { "dropping-particle" : "", "family" : "Legendre", "given" : "Louis", "non-dropping-particle" : "", "parse-names" : false, "suffix" : "" } ], "id" : "ITEM-1", "issued" : { "date-parts" : [ [ "2003" ] ] }, "title" : "Numerical Ecology", "type" : "book" }, "uris" : [ "http://www.mendeley.com/documents/?uuid=2ec73a14-2722-4c17-931a-2f1a6d7b2947" ] } ], "mendeley" : { "formattedCitation" : "(1)", "plainTextFormattedCitation" : "(1)", "previouslyFormattedCitation" : "(1)" }, "properties" : { "noteIndex" : 0 }, "schema" : "https://github.com/citation-style-language/schema/raw/master/csl-citation.json" }</w:instrText>
      </w:r>
      <w:r w:rsidR="006C5BC9">
        <w:rPr>
          <w:rFonts w:ascii="Arial" w:hAnsi="Arial" w:cs="Arial"/>
          <w:color w:val="000000"/>
          <w:sz w:val="22"/>
          <w:szCs w:val="22"/>
        </w:rPr>
        <w:fldChar w:fldCharType="separate"/>
      </w:r>
      <w:r w:rsidR="006C5BC9" w:rsidRPr="006C5BC9">
        <w:rPr>
          <w:rFonts w:ascii="Arial" w:hAnsi="Arial" w:cs="Arial"/>
          <w:noProof/>
          <w:color w:val="000000"/>
          <w:sz w:val="22"/>
          <w:szCs w:val="22"/>
        </w:rPr>
        <w:t>(1)</w:t>
      </w:r>
      <w:r w:rsidR="006C5BC9">
        <w:rPr>
          <w:rFonts w:ascii="Arial" w:hAnsi="Arial" w:cs="Arial"/>
          <w:color w:val="000000"/>
          <w:sz w:val="22"/>
          <w:szCs w:val="22"/>
        </w:rPr>
        <w:fldChar w:fldCharType="end"/>
      </w:r>
      <w:r w:rsidRPr="00906B57">
        <w:rPr>
          <w:rFonts w:ascii="Arial" w:hAnsi="Arial" w:cs="Arial"/>
          <w:color w:val="000000"/>
          <w:sz w:val="22"/>
          <w:szCs w:val="22"/>
        </w:rPr>
        <w:t xml:space="preserve">. </w:t>
      </w:r>
      <w:r w:rsidR="004D7C56">
        <w:rPr>
          <w:rFonts w:ascii="Arial" w:hAnsi="Arial" w:cs="Arial"/>
          <w:color w:val="000000"/>
          <w:sz w:val="22"/>
          <w:szCs w:val="22"/>
        </w:rPr>
        <w:t xml:space="preserve"> </w:t>
      </w:r>
      <w:r w:rsidRPr="00906B57">
        <w:rPr>
          <w:rFonts w:ascii="Arial" w:hAnsi="Arial" w:cs="Arial"/>
          <w:color w:val="000000"/>
          <w:sz w:val="22"/>
          <w:szCs w:val="22"/>
        </w:rPr>
        <w:t>A widely used extension of this technique, where the distance metric can be varied, is called Principal</w:t>
      </w:r>
      <w:r w:rsidR="001422C8" w:rsidRPr="00825987">
        <w:rPr>
          <w:rFonts w:ascii="Arial" w:hAnsi="Arial" w:cs="Arial"/>
          <w:color w:val="000000"/>
          <w:sz w:val="22"/>
          <w:szCs w:val="22"/>
        </w:rPr>
        <w:t xml:space="preserve"> Coordinates Analysis (PCoA) </w:t>
      </w:r>
      <w:r w:rsidR="001422C8"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"Legendre", "given" : "Pierre", "non-dropping-particle" : "", "parse-names" : false, "suffix" : "" }, { "dropping-particle" : "", "family" : "Legendre", "given" : "Louis", "non-dropping-particle" : "", "parse-names" : false, "suffix" : "" } ], "id" : "ITEM-1", "issued" : { "date-parts" : [ [ "2003" ] ] }, "title" : "Numerical Ecology", "type" : "book" }, "uris" : [ "http://www.mendeley.com/documents/?uuid=2ec73a14-2722-4c17-931a-2f1a6d7b2947" ] } ], "mendeley" : { "formattedCitation" : "(1)", "plainTextFormattedCitation" : "(1)", "previouslyFormattedCitation" : "(1)" }, "properties" : { "noteIndex" : 0 }, "schema" : "https://github.com/citation-style-language/schema/raw/master/csl-citation.json" }</w:instrText>
      </w:r>
      <w:r w:rsidR="001422C8"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(1)</w:t>
      </w:r>
      <w:r w:rsidR="001422C8" w:rsidRPr="00825987">
        <w:rPr>
          <w:rFonts w:ascii="Arial" w:hAnsi="Arial" w:cs="Arial"/>
          <w:color w:val="000000"/>
          <w:sz w:val="22"/>
          <w:szCs w:val="22"/>
        </w:rPr>
        <w:fldChar w:fldCharType="end"/>
      </w:r>
      <w:r w:rsidRPr="00906B57">
        <w:rPr>
          <w:rFonts w:ascii="Arial" w:hAnsi="Arial" w:cs="Arial"/>
          <w:color w:val="000000"/>
          <w:sz w:val="22"/>
          <w:szCs w:val="22"/>
        </w:rPr>
        <w:t>.  </w:t>
      </w:r>
    </w:p>
    <w:p w14:paraId="55161150" w14:textId="77777777" w:rsidR="00172035" w:rsidRPr="00906B57" w:rsidRDefault="00172035" w:rsidP="00172035">
      <w:pPr>
        <w:jc w:val="both"/>
        <w:rPr>
          <w:rFonts w:ascii="Arial" w:hAnsi="Arial" w:cs="Arial"/>
          <w:sz w:val="22"/>
          <w:szCs w:val="22"/>
        </w:rPr>
      </w:pPr>
    </w:p>
    <w:p w14:paraId="23F56195" w14:textId="0CB8B419" w:rsidR="00906B57" w:rsidRPr="00825987" w:rsidRDefault="00906B57" w:rsidP="00172035">
      <w:pPr>
        <w:jc w:val="both"/>
        <w:rPr>
          <w:rFonts w:ascii="Arial" w:hAnsi="Arial" w:cs="Arial"/>
          <w:color w:val="000000"/>
          <w:sz w:val="22"/>
          <w:szCs w:val="22"/>
        </w:rPr>
      </w:pPr>
      <w:r w:rsidRPr="00906B57">
        <w:rPr>
          <w:rFonts w:ascii="Arial" w:hAnsi="Arial" w:cs="Arial"/>
          <w:color w:val="000000"/>
          <w:sz w:val="22"/>
          <w:szCs w:val="22"/>
        </w:rPr>
        <w:t>One phenomenon that commonly occurs in datasets containing ecological gradients is the horses</w:t>
      </w:r>
      <w:r w:rsidR="00791884" w:rsidRPr="00825987">
        <w:rPr>
          <w:rFonts w:ascii="Arial" w:hAnsi="Arial" w:cs="Arial"/>
          <w:color w:val="000000"/>
          <w:sz w:val="22"/>
          <w:szCs w:val="22"/>
        </w:rPr>
        <w:t xml:space="preserve">hoe effect or Guttman effect </w:t>
      </w:r>
      <w:r w:rsidR="00791884"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"Taxonomy", "given" : "Plant", "non-dropping-particle" : "", "parse-names" : false, "suffix" : "" } ], "id" : "ITEM-1", "issue" : "12", "issued" : { "date-parts" : [ [ "2002" ] ] }, "page" : "3331-3343", "title" : "Resemblance coefficients and the horseshoe effect in principal coordinates analysis", "type" : "article-journal", "volume" : "83" }, "uris" : [ "http://www.mendeley.com/documents/?uuid=a2ccabfd-33f5-4dc7-80fc-49134c88b1a9" ] } ], "mendeley" : { "formattedCitation" : "(2)", "plainTextFormattedCitation" : "(2)", "previouslyFormattedCitation" : "(2)" }, "properties" : { "noteIndex" : 0 }, "schema" : "https://github.com/citation-style-language/schema/raw/master/csl-citation.json" }</w:instrText>
      </w:r>
      <w:r w:rsidR="00791884"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(2)</w:t>
      </w:r>
      <w:r w:rsidR="00791884" w:rsidRPr="00825987">
        <w:rPr>
          <w:rFonts w:ascii="Arial" w:hAnsi="Arial" w:cs="Arial"/>
          <w:color w:val="000000"/>
          <w:sz w:val="22"/>
          <w:szCs w:val="22"/>
        </w:rPr>
        <w:fldChar w:fldCharType="end"/>
      </w:r>
      <w:r w:rsidRPr="00906B57">
        <w:rPr>
          <w:rFonts w:ascii="Arial" w:hAnsi="Arial" w:cs="Arial"/>
          <w:color w:val="000000"/>
          <w:sz w:val="22"/>
          <w:szCs w:val="22"/>
        </w:rPr>
        <w:t>.  This phenomenon is typified by a linear gradient that appears as a curve in ordination space. The horseshoe effect, or its relative the arch effect</w:t>
      </w:r>
      <w:ins w:id="5" w:author="Microsoft Office User" w:date="2016-11-26T12:07:00Z">
        <w:r w:rsidR="00730DB6">
          <w:rPr>
            <w:rFonts w:ascii="Arial" w:hAnsi="Arial" w:cs="Arial"/>
            <w:color w:val="000000"/>
            <w:sz w:val="22"/>
            <w:szCs w:val="22"/>
          </w:rPr>
          <w:t xml:space="preserve"> </w:t>
        </w:r>
        <w:r w:rsidR="00730DB6">
          <w:rPr>
            <w:rFonts w:ascii="Arial" w:hAnsi="Arial" w:cs="Arial"/>
            <w:color w:val="000000"/>
            <w:sz w:val="22"/>
            <w:szCs w:val="22"/>
          </w:rPr>
          <w:fldChar w:fldCharType="begin" w:fldLock="1"/>
        </w:r>
      </w:ins>
      <w:r w:rsidR="00496252">
        <w:rPr>
          <w:rFonts w:ascii="Arial" w:hAnsi="Arial" w:cs="Arial"/>
          <w:color w:val="000000"/>
          <w:sz w:val="22"/>
          <w:szCs w:val="22"/>
        </w:rPr>
        <w:instrText>ADDIN CSL_CITATION { "citationItems" : [ { "id" : "ITEM-1", "itemData" : { "author" : [ { "dropping-particle" : "", "family" : "Hill", "given" : "M.O.", "non-dropping-particle" : "", "parse-names" : false, "suffix" : "" }, { "dropping-particle" : "", "family" : "Gauch", "given" : "H.G.", "non-dropping-particle" : "", "parse-names" : false, "suffix" : "" } ], "container-title" : "Vegetatio", "id" : "ITEM-1", "issue" : "Kendall 1971", "issued" : { "date-parts" : [ [ "1980" ] ] }, "title" : "Detrended Correspondence Analysis: An Improved Ordination Technique", "type" : "article-journal" }, "uris" : [ "http://www.mendeley.com/documents/?uuid=7e17fe32-aafb-4d47-b421-34a38cf3ad26" ] } ], "mendeley" : { "formattedCitation" : "(3)", "plainTextFormattedCitation" : "(3)", "previouslyFormattedCitation" : "(3)" }, "properties" : { "noteIndex" : 0 }, "schema" : "https://github.com/citation-style-language/schema/raw/master/csl-citation.json" }</w:instrText>
      </w:r>
      <w:r w:rsidR="00730DB6">
        <w:rPr>
          <w:rFonts w:ascii="Arial" w:hAnsi="Arial" w:cs="Arial"/>
          <w:color w:val="000000"/>
          <w:sz w:val="22"/>
          <w:szCs w:val="22"/>
        </w:rPr>
        <w:fldChar w:fldCharType="separate"/>
      </w:r>
      <w:r w:rsidR="00730DB6" w:rsidRPr="00730DB6">
        <w:rPr>
          <w:rFonts w:ascii="Arial" w:hAnsi="Arial" w:cs="Arial"/>
          <w:noProof/>
          <w:color w:val="000000"/>
          <w:sz w:val="22"/>
          <w:szCs w:val="22"/>
        </w:rPr>
        <w:t>(3)</w:t>
      </w:r>
      <w:ins w:id="6" w:author="Microsoft Office User" w:date="2016-11-26T12:07:00Z">
        <w:r w:rsidR="00730DB6">
          <w:rPr>
            <w:rFonts w:ascii="Arial" w:hAnsi="Arial" w:cs="Arial"/>
            <w:color w:val="000000"/>
            <w:sz w:val="22"/>
            <w:szCs w:val="22"/>
          </w:rPr>
          <w:fldChar w:fldCharType="end"/>
        </w:r>
      </w:ins>
      <w:r w:rsidRPr="00906B57">
        <w:rPr>
          <w:rFonts w:ascii="Arial" w:hAnsi="Arial" w:cs="Arial"/>
          <w:color w:val="000000"/>
          <w:sz w:val="22"/>
          <w:szCs w:val="22"/>
        </w:rPr>
        <w:t xml:space="preserve"> </w:t>
      </w:r>
      <w:del w:id="7" w:author="Microsoft Office User" w:date="2016-11-26T12:07:00Z">
        <w:r w:rsidRPr="00906B57" w:rsidDel="00730DB6">
          <w:rPr>
            <w:rFonts w:ascii="Arial" w:hAnsi="Arial" w:cs="Arial"/>
            <w:color w:val="000000"/>
            <w:sz w:val="22"/>
            <w:szCs w:val="22"/>
          </w:rPr>
          <w:delText xml:space="preserve">(where the ends of the gradient do not attract each other along the first principal coordinate as they do in the horseshoe effect), </w:delText>
        </w:r>
      </w:del>
      <w:r w:rsidRPr="00906B57">
        <w:rPr>
          <w:rFonts w:ascii="Arial" w:hAnsi="Arial" w:cs="Arial"/>
          <w:color w:val="000000"/>
          <w:sz w:val="22"/>
          <w:szCs w:val="22"/>
        </w:rPr>
        <w:t>is observed using multiple types of ordinations, including Principal Components Analysis, Principal Coordinates Analysis, Non-Metric Multidimensional Scaling, Corresponden</w:t>
      </w:r>
      <w:r w:rsidR="00791884" w:rsidRPr="00825987">
        <w:rPr>
          <w:rFonts w:ascii="Arial" w:hAnsi="Arial" w:cs="Arial"/>
          <w:color w:val="000000"/>
          <w:sz w:val="22"/>
          <w:szCs w:val="22"/>
        </w:rPr>
        <w:t xml:space="preserve">ce Analysis, and many others </w:t>
      </w:r>
      <w:r w:rsidR="00791884"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"Legendre", "given" : "Pierre", "non-dropping-particle" : "", "parse-names" : false, "suffix" : "" }, { "dropping-particle" : "", "family" : "Legendre", "given" : "Louis", "non-dropping-particle" : "", "parse-names" : false, "suffix" : "" } ], "id" : "ITEM-1", "issued" : { "date-parts" : [ [ "2003" ] ] }, "title" : "Numerical Ecology", "type" : "book" }, "uris" : [ "http://www.mendeley.com/documents/?uuid=2ec73a14-2722-4c17-931a-2f1a6d7b2947" ] } ], "mendeley" : { "formattedCitation" : "(1)", "plainTextFormattedCitation" : "(1)", "previouslyFormattedCitation" : "(1)" }, "properties" : { "noteIndex" : 0 }, "schema" : "https://github.com/citation-style-language/schema/raw/master/csl-citation.json" }</w:instrText>
      </w:r>
      <w:r w:rsidR="00791884"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(1)</w:t>
      </w:r>
      <w:r w:rsidR="00791884" w:rsidRPr="00825987">
        <w:rPr>
          <w:rFonts w:ascii="Arial" w:hAnsi="Arial" w:cs="Arial"/>
          <w:color w:val="000000"/>
          <w:sz w:val="22"/>
          <w:szCs w:val="22"/>
        </w:rPr>
        <w:fldChar w:fldCharType="end"/>
      </w:r>
      <w:r w:rsidRPr="00906B57">
        <w:rPr>
          <w:rFonts w:ascii="Arial" w:hAnsi="Arial" w:cs="Arial"/>
          <w:color w:val="000000"/>
          <w:sz w:val="22"/>
          <w:szCs w:val="22"/>
        </w:rPr>
        <w:t>.  In 1982, the prevailing view of the horseshoe effect arose, when it was described by Gauch as a mathematical artifact that obscures the underlying ecological gradient.  Soon thereafter, Detrend</w:t>
      </w:r>
      <w:r w:rsidR="00791884" w:rsidRPr="00825987">
        <w:rPr>
          <w:rFonts w:ascii="Arial" w:hAnsi="Arial" w:cs="Arial"/>
          <w:color w:val="000000"/>
          <w:sz w:val="22"/>
          <w:szCs w:val="22"/>
        </w:rPr>
        <w:t xml:space="preserve">ing Correspondence Analysis </w:t>
      </w:r>
      <w:r w:rsidR="00791884"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"Hill", "given" : "M.O.", "non-dropping-particle" : "", "parse-names" : false, "suffix" : "" }, { "dropping-particle" : "", "family" : "Gauch", "given" : "H.G.", "non-dropping-particle" : "", "parse-names" : false, "suffix" : "" } ], "container-title" : "Vegetatio", "id" : "ITEM-1", "issue" : "Kendall 1971", "issued" : { "date-parts" : [ [ "1980" ] ] }, "title" : "Detrended Correspondence Analysis: An Improved Ordination Technique", "type" : "article-journal" }, "uris" : [ "http://www.mendeley.com/documents/?uuid=7e17fe32-aafb-4d47-b421-34a38cf3ad26" ] } ], "mendeley" : { "formattedCitation" : "(3)", "plainTextFormattedCitation" : "(3)", "previouslyFormattedCitation" : "(3)" }, "properties" : { "noteIndex" : 0 }, "schema" : "https://github.com/citation-style-language/schema/raw/master/csl-citation.json" }</w:instrText>
      </w:r>
      <w:r w:rsidR="00791884"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(3)</w:t>
      </w:r>
      <w:r w:rsidR="00791884" w:rsidRPr="00825987">
        <w:rPr>
          <w:rFonts w:ascii="Arial" w:hAnsi="Arial" w:cs="Arial"/>
          <w:color w:val="000000"/>
          <w:sz w:val="22"/>
          <w:szCs w:val="22"/>
        </w:rPr>
        <w:fldChar w:fldCharType="end"/>
      </w:r>
      <w:r w:rsidRPr="00906B57">
        <w:rPr>
          <w:rFonts w:ascii="Arial" w:hAnsi="Arial" w:cs="Arial"/>
          <w:color w:val="000000"/>
          <w:sz w:val="22"/>
          <w:szCs w:val="22"/>
        </w:rPr>
        <w:t xml:space="preserve"> was invented to unbend the horseshoe using reciprocal averaging. Since then, detrending has become a commonly applied practice to ordinations in ecological datasets.   Although these detrending techniques appear to provide a more intuitive visualization, they have been criticized as providing a distorted perspective of the underlying data, relying on many parameter settings that cannot be chosen in a principled way, and obscuring true und</w:t>
      </w:r>
      <w:r w:rsidR="00791884" w:rsidRPr="00825987">
        <w:rPr>
          <w:rFonts w:ascii="Arial" w:hAnsi="Arial" w:cs="Arial"/>
          <w:color w:val="000000"/>
          <w:sz w:val="22"/>
          <w:szCs w:val="22"/>
        </w:rPr>
        <w:t xml:space="preserve">erlying patterns in the data </w:t>
      </w:r>
      <w:r w:rsidR="00791884"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"DOI" : "10.2307/3246586", "ISBN" : "1100-9233", "ISSN" : "11009233", "abstract" : "In this study, data from dry temperate grassland vegetation in Denmark are used to compare the predictive power of gradients obtained by ordination. One of the problems of ordination methods based on weighted averag- ing, namely the assumption of symmetric, unimodal re- sponse curves, is investigated by smoothing species re- sponses to simple and complex gradients respectively. It was found that species response types to a pH gradient are diverse and often deviate from a unimodal, symmetrical shape. Bimodal responses were also found, but they disap- peared when more influential gradients were considered. Many species showed truncated responses with optima near gradient ends. In order to assess the impact of unrealistic response as- sumptions and reported problems with instability on the per- formance of DCA, the predictive potentials of measured vari- ables and coenoclines extracted by DCA were compared. Despite field data violating the assumption of unimodal re- sponse, DCA was found to extract gradients predicting species abundance better than the environmental variables available. Shortcomings and advantages of indirect and direct methods in plant ecology are discussed.", "author" : [ { "dropping-particle" : "", "family" : "Ejrnaes", "given" : "R", "non-dropping-particle" : "", "parse-names" : false, "suffix" : "" } ], "container-title" : "Journal of Vegetation Science", "id" : "ITEM-1", "issue" : "Minchin 1987", "issued" : { "date-parts" : [ [ "2000" ] ] }, "page" : "565-572", "title" : "Can we trust gradients extracted by Detrended Correspondence Analysis?", "type" : "article-journal", "volume" : "11" }, "uris" : [ "http://www.mendeley.com/documents/?uuid=909d36a2-3a20-4701-9f91-2b81450c5ac3" ] } ], "mendeley" : { "formattedCitation" : "(4)", "plainTextFormattedCitation" : "(4)", "previouslyFormattedCitation" : "(4)" }, "properties" : { "noteIndex" : 0 }, "schema" : "https://github.com/citation-style-language/schema/raw/master/csl-citation.json" }</w:instrText>
      </w:r>
      <w:r w:rsidR="00791884"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(4)</w:t>
      </w:r>
      <w:r w:rsidR="00791884" w:rsidRPr="00825987">
        <w:rPr>
          <w:rFonts w:ascii="Arial" w:hAnsi="Arial" w:cs="Arial"/>
          <w:color w:val="000000"/>
          <w:sz w:val="22"/>
          <w:szCs w:val="22"/>
        </w:rPr>
        <w:fldChar w:fldCharType="end"/>
      </w:r>
      <w:r w:rsidRPr="00906B57">
        <w:rPr>
          <w:rFonts w:ascii="Arial" w:hAnsi="Arial" w:cs="Arial"/>
          <w:color w:val="000000"/>
          <w:sz w:val="22"/>
          <w:szCs w:val="22"/>
        </w:rPr>
        <w:t>.</w:t>
      </w:r>
    </w:p>
    <w:p w14:paraId="66442DBE" w14:textId="77777777" w:rsidR="00791884" w:rsidRPr="00906B57" w:rsidRDefault="00791884" w:rsidP="00906B57">
      <w:pPr>
        <w:rPr>
          <w:rFonts w:ascii="Arial" w:hAnsi="Arial" w:cs="Arial"/>
          <w:sz w:val="22"/>
          <w:szCs w:val="22"/>
        </w:rPr>
      </w:pPr>
    </w:p>
    <w:p w14:paraId="17AD6607" w14:textId="08BBD63B" w:rsidR="00906B57" w:rsidRPr="00825987" w:rsidRDefault="00906B57" w:rsidP="00172035">
      <w:pPr>
        <w:jc w:val="both"/>
        <w:rPr>
          <w:rFonts w:ascii="Arial" w:hAnsi="Arial" w:cs="Arial"/>
          <w:color w:val="000000"/>
          <w:sz w:val="22"/>
          <w:szCs w:val="22"/>
        </w:rPr>
      </w:pPr>
      <w:r w:rsidRPr="00906B57">
        <w:rPr>
          <w:rFonts w:ascii="Arial" w:hAnsi="Arial" w:cs="Arial"/>
          <w:color w:val="000000"/>
          <w:sz w:val="22"/>
          <w:szCs w:val="22"/>
        </w:rPr>
        <w:t>From previous studies, it was shown that horseshoe</w:t>
      </w:r>
      <w:r w:rsidR="00DA4D5B" w:rsidRPr="00825987">
        <w:rPr>
          <w:rFonts w:ascii="Arial" w:hAnsi="Arial" w:cs="Arial"/>
          <w:color w:val="000000"/>
          <w:sz w:val="22"/>
          <w:szCs w:val="22"/>
        </w:rPr>
        <w:t xml:space="preserve">s can arise from band tables </w:t>
      </w:r>
      <w:r w:rsidR="00776701">
        <w:rPr>
          <w:rFonts w:ascii="Arial" w:hAnsi="Arial" w:cs="Arial"/>
          <w:color w:val="000000"/>
          <w:sz w:val="22"/>
          <w:szCs w:val="22"/>
        </w:rPr>
        <w:fldChar w:fldCharType="begin" w:fldLock="1"/>
      </w:r>
      <w:r w:rsidR="0042563C">
        <w:rPr>
          <w:rFonts w:ascii="Arial" w:hAnsi="Arial" w:cs="Arial"/>
          <w:color w:val="000000"/>
          <w:sz w:val="22"/>
          <w:szCs w:val="22"/>
        </w:rPr>
        <w:instrText>ADDIN CSL_CITATION { "citationItems" : [ { "id" : "ITEM-1", "itemData" : { "DOI" : "10.1214/08-AOAS165", "author" : [ { "dropping-particle" : "", "family" : "Disconis", "given" : "Persi", "non-dropping-particle" : "", "parse-names" : false, "suffix" : "" }, { "dropping-particle" : "", "family" : "Goel", "given" : "Sharad", "non-dropping-particle" : "", "parse-names" : false, "suffix" : "" }, { "dropping-particle" : "", "family" : "Holmes", "given" : "Susan", "non-dropping-particle" : "", "parse-names" : false, "suffix" : "" } ], "id" : "ITEM-1", "issue" : "3", "issued" : { "date-parts" : [ [ "2008" ] ] }, "page" : "777-807", "title" : "Horseshoes in multidimensional scaling and local kernel methods", "type" : "article-journal", "volume" : "2" }, "uris" : [ "http://www.mendeley.com/documents/?uuid=0de182d5-fee7-4d61-8da9-a4e85136a0ba" ] } ], "mendeley" : { "formattedCitation" : "(5)", "plainTextFormattedCitation" : "(5)", "previouslyFormattedCitation" : "(5)" }, "properties" : { "noteIndex" : 0 }, "schema" : "https://github.com/citation-style-language/schema/raw/master/csl-citation.json" }</w:instrText>
      </w:r>
      <w:r w:rsidR="00776701">
        <w:rPr>
          <w:rFonts w:ascii="Arial" w:hAnsi="Arial" w:cs="Arial"/>
          <w:color w:val="000000"/>
          <w:sz w:val="22"/>
          <w:szCs w:val="22"/>
        </w:rPr>
        <w:fldChar w:fldCharType="separate"/>
      </w:r>
      <w:r w:rsidR="00776701" w:rsidRPr="00776701">
        <w:rPr>
          <w:rFonts w:ascii="Arial" w:hAnsi="Arial" w:cs="Arial"/>
          <w:noProof/>
          <w:color w:val="000000"/>
          <w:sz w:val="22"/>
          <w:szCs w:val="22"/>
        </w:rPr>
        <w:t>(5)</w:t>
      </w:r>
      <w:r w:rsidR="00776701">
        <w:rPr>
          <w:rFonts w:ascii="Arial" w:hAnsi="Arial" w:cs="Arial"/>
          <w:color w:val="000000"/>
          <w:sz w:val="22"/>
          <w:szCs w:val="22"/>
        </w:rPr>
        <w:fldChar w:fldCharType="end"/>
      </w:r>
      <w:r w:rsidR="00DA4D5B" w:rsidRPr="00825987">
        <w:rPr>
          <w:rFonts w:ascii="Arial" w:hAnsi="Arial" w:cs="Arial"/>
          <w:color w:val="000000"/>
          <w:sz w:val="22"/>
          <w:szCs w:val="22"/>
        </w:rPr>
        <w:fldChar w:fldCharType="begin" w:fldLock="1"/>
      </w:r>
      <w:r w:rsidR="0042563C">
        <w:rPr>
          <w:rFonts w:ascii="Arial" w:hAnsi="Arial" w:cs="Arial"/>
          <w:color w:val="000000"/>
          <w:sz w:val="22"/>
          <w:szCs w:val="22"/>
        </w:rPr>
        <w:instrText>ADDIN CSL_CITATION { "citationItems" : [ { "id" : "ITEM-1", "itemData" : { "author" : [ { "dropping-particle" : "", "family" : "Camiz", "given" : "Sergio", "non-dropping-particle" : "", "parse-names" : false, "suffix" : "" } ], "id" : "ITEM-1", "issue" : "April", "issued" : { "date-parts" : [ [ "2016" ] ] }, "title" : "The Guttman effect : Its interpretation and a new redressing method", "type" : "article-journal" }, "uris" : [ "http://www.mendeley.com/documents/?uuid=0b540dc8-97b9-4e9e-8432-c83574b6b65c" ] } ], "mendeley" : { "formattedCitation" : "(6)", "plainTextFormattedCitation" : "(6)", "previouslyFormattedCitation" : "(6)" }, "properties" : { "noteIndex" : 0 }, "schema" : "https://github.com/citation-style-language/schema/raw/master/csl-citation.json" }</w:instrText>
      </w:r>
      <w:r w:rsidR="00DA4D5B" w:rsidRPr="00825987">
        <w:rPr>
          <w:rFonts w:ascii="Arial" w:hAnsi="Arial" w:cs="Arial"/>
          <w:color w:val="000000"/>
          <w:sz w:val="22"/>
          <w:szCs w:val="22"/>
        </w:rPr>
        <w:fldChar w:fldCharType="separate"/>
      </w:r>
      <w:r w:rsidR="00776701" w:rsidRPr="00776701">
        <w:rPr>
          <w:rFonts w:ascii="Arial" w:hAnsi="Arial" w:cs="Arial"/>
          <w:noProof/>
          <w:color w:val="000000"/>
          <w:sz w:val="22"/>
          <w:szCs w:val="22"/>
        </w:rPr>
        <w:t>(6)</w:t>
      </w:r>
      <w:r w:rsidR="00DA4D5B" w:rsidRPr="00825987">
        <w:rPr>
          <w:rFonts w:ascii="Arial" w:hAnsi="Arial" w:cs="Arial"/>
          <w:color w:val="000000"/>
          <w:sz w:val="22"/>
          <w:szCs w:val="22"/>
        </w:rPr>
        <w:fldChar w:fldCharType="end"/>
      </w:r>
      <w:r w:rsidRPr="00906B57">
        <w:rPr>
          <w:rFonts w:ascii="Arial" w:hAnsi="Arial" w:cs="Arial"/>
          <w:color w:val="000000"/>
          <w:sz w:val="22"/>
          <w:szCs w:val="22"/>
        </w:rPr>
        <w:t>.  These tables consist of highly dense, non-zero values along the diagonal of the table, and sparse values everywhere else.  This pattern can be apparent when the rows and columns are sorted in the proper order.  </w:t>
      </w:r>
      <w:r w:rsidR="001958E8">
        <w:rPr>
          <w:rFonts w:ascii="Arial" w:hAnsi="Arial" w:cs="Arial"/>
          <w:color w:val="000000"/>
          <w:sz w:val="22"/>
          <w:szCs w:val="22"/>
        </w:rPr>
        <w:softHyphen/>
      </w:r>
      <w:r w:rsidRPr="00906B57">
        <w:rPr>
          <w:rFonts w:ascii="Arial" w:hAnsi="Arial" w:cs="Arial"/>
          <w:color w:val="000000"/>
          <w:sz w:val="22"/>
          <w:szCs w:val="22"/>
        </w:rPr>
        <w:t xml:space="preserve">Although the idea that band tables lead to horseshoes is not a new idea, </w:t>
      </w:r>
      <w:r w:rsidR="0024688F">
        <w:rPr>
          <w:rFonts w:ascii="Arial" w:hAnsi="Arial" w:cs="Arial"/>
          <w:color w:val="000000"/>
          <w:sz w:val="22"/>
          <w:szCs w:val="22"/>
        </w:rPr>
        <w:t>it is commonly misunderstood how this concept applies to microbial analyses</w:t>
      </w:r>
      <w:r w:rsidR="00F67F3D">
        <w:rPr>
          <w:rFonts w:ascii="Arial" w:hAnsi="Arial" w:cs="Arial"/>
          <w:color w:val="000000"/>
          <w:sz w:val="22"/>
          <w:szCs w:val="22"/>
        </w:rPr>
        <w:t>.</w:t>
      </w:r>
      <w:r w:rsidRPr="00906B57">
        <w:rPr>
          <w:rFonts w:ascii="Arial" w:hAnsi="Arial" w:cs="Arial"/>
          <w:color w:val="000000"/>
          <w:sz w:val="22"/>
          <w:szCs w:val="22"/>
        </w:rPr>
        <w:t xml:space="preserve">  Here we provide some intuition behind the mathematical structure of horseshoes.</w:t>
      </w:r>
    </w:p>
    <w:p w14:paraId="4AA31AE7" w14:textId="77777777" w:rsidR="00172035" w:rsidRPr="00906B57" w:rsidRDefault="00172035" w:rsidP="00906B57">
      <w:pPr>
        <w:rPr>
          <w:rFonts w:ascii="Arial" w:hAnsi="Arial" w:cs="Arial"/>
          <w:sz w:val="22"/>
          <w:szCs w:val="22"/>
        </w:rPr>
      </w:pPr>
    </w:p>
    <w:p w14:paraId="722FC64C" w14:textId="77777777" w:rsidR="00906B57" w:rsidRPr="00906B57" w:rsidRDefault="00906B57" w:rsidP="00172035">
      <w:pPr>
        <w:jc w:val="both"/>
        <w:rPr>
          <w:rFonts w:ascii="Arial" w:hAnsi="Arial" w:cs="Arial"/>
          <w:sz w:val="22"/>
          <w:szCs w:val="22"/>
        </w:rPr>
      </w:pPr>
      <w:r w:rsidRPr="00906B57">
        <w:rPr>
          <w:rFonts w:ascii="Arial" w:hAnsi="Arial" w:cs="Arial"/>
          <w:color w:val="000000"/>
          <w:sz w:val="22"/>
          <w:szCs w:val="22"/>
        </w:rPr>
        <w:t>In Figure 1a, we show a simulated band table, where each vertical band is represented by a sample, and contains 10 non-zero values.  In typical microbiome datasets, these values could reflect OTU or species counts; for simplicity, here we will to refer to them as species counts, although this concept can also be generalized to multiple data types, such as gene counts, metabolite abundances.  Each sample in the table is shifted by 1 row, creating the band effect.  When PCA is applied directly to this table, the first 2 eigenvectors yield a horseshoe pattern (Figure 1b).  Here, the band table is parameterized with a band size of 10, since each sample has exactly 10 non-zero values.  </w:t>
      </w:r>
    </w:p>
    <w:p w14:paraId="6E4BFEE2" w14:textId="77777777" w:rsidR="00172035" w:rsidRPr="00906B57" w:rsidRDefault="00172035" w:rsidP="00906B57">
      <w:pPr>
        <w:rPr>
          <w:rFonts w:ascii="Arial" w:hAnsi="Arial" w:cs="Arial"/>
          <w:sz w:val="22"/>
          <w:szCs w:val="22"/>
        </w:rPr>
      </w:pPr>
    </w:p>
    <w:p w14:paraId="13EF46AB" w14:textId="1BFF0225" w:rsidR="00906B57" w:rsidRPr="00825987" w:rsidRDefault="00906B57" w:rsidP="0085507C">
      <w:pPr>
        <w:jc w:val="both"/>
        <w:rPr>
          <w:rFonts w:ascii="Arial" w:hAnsi="Arial" w:cs="Arial"/>
          <w:color w:val="000000"/>
          <w:sz w:val="22"/>
          <w:szCs w:val="22"/>
        </w:rPr>
      </w:pPr>
      <w:r w:rsidRPr="00906B57">
        <w:rPr>
          <w:rFonts w:ascii="Arial" w:hAnsi="Arial" w:cs="Arial"/>
          <w:color w:val="000000"/>
          <w:sz w:val="22"/>
          <w:szCs w:val="22"/>
        </w:rPr>
        <w:t xml:space="preserve">For close local points, the Euclidean distance grows linearly along the gradient (Figure </w:t>
      </w:r>
      <w:ins w:id="8" w:author="Microsoft Office User" w:date="2016-11-26T12:34:00Z">
        <w:r w:rsidR="00867C08">
          <w:rPr>
            <w:rFonts w:ascii="Arial" w:hAnsi="Arial" w:cs="Arial"/>
            <w:color w:val="000000"/>
            <w:sz w:val="22"/>
            <w:szCs w:val="22"/>
          </w:rPr>
          <w:t>1</w:t>
        </w:r>
      </w:ins>
      <w:del w:id="9" w:author="Microsoft Office User" w:date="2016-11-26T12:34:00Z">
        <w:r w:rsidRPr="00906B57" w:rsidDel="00867C08">
          <w:rPr>
            <w:rFonts w:ascii="Arial" w:hAnsi="Arial" w:cs="Arial"/>
            <w:color w:val="000000"/>
            <w:sz w:val="22"/>
            <w:szCs w:val="22"/>
          </w:rPr>
          <w:delText>2</w:delText>
        </w:r>
      </w:del>
      <w:r w:rsidRPr="00906B57">
        <w:rPr>
          <w:rFonts w:ascii="Arial" w:hAnsi="Arial" w:cs="Arial"/>
          <w:color w:val="000000"/>
          <w:sz w:val="22"/>
          <w:szCs w:val="22"/>
        </w:rPr>
        <w:t>c).  However, after a certain point, the distance completely saturates. This property has been previously n</w:t>
      </w:r>
      <w:r w:rsidR="00172035" w:rsidRPr="00825987">
        <w:rPr>
          <w:rFonts w:ascii="Arial" w:hAnsi="Arial" w:cs="Arial"/>
          <w:color w:val="000000"/>
          <w:sz w:val="22"/>
          <w:szCs w:val="22"/>
        </w:rPr>
        <w:t>oted with Euclidean distance</w:t>
      </w:r>
      <w:r w:rsidR="00B41AB5">
        <w:rPr>
          <w:rFonts w:ascii="Arial" w:hAnsi="Arial" w:cs="Arial"/>
          <w:color w:val="000000"/>
          <w:sz w:val="22"/>
          <w:szCs w:val="22"/>
        </w:rPr>
        <w:t xml:space="preserve"> </w:t>
      </w:r>
      <w:r w:rsidR="00172035" w:rsidRPr="00825987">
        <w:rPr>
          <w:rFonts w:ascii="Arial" w:hAnsi="Arial" w:cs="Arial"/>
          <w:color w:val="000000"/>
          <w:sz w:val="22"/>
          <w:szCs w:val="22"/>
        </w:rPr>
        <w:fldChar w:fldCharType="begin" w:fldLock="1"/>
      </w:r>
      <w:r w:rsidR="002E29DC">
        <w:rPr>
          <w:rFonts w:ascii="Arial" w:hAnsi="Arial" w:cs="Arial"/>
          <w:color w:val="000000"/>
          <w:sz w:val="22"/>
          <w:szCs w:val="22"/>
        </w:rPr>
        <w:instrText>ADDIN CSL_CITATION { "citationItems" : [ { "id" : "ITEM-1", "itemData" : { "author" : [ { "dropping-particle" : "", "family" : "Hill", "given" : "M.O.", "non-dropping-particle" : "", "parse-names" : false, "suffix" : "" }, { "dropping-particle" : "", "family" : "Gauch", "given" : "H.G.", "non-dropping-particle" : "", "parse-names" : false, "suffix" : "" } ], "container-title" : "Vegetatio", "id" : "ITEM-1", "issue" : "Kendall 1971", "issued" : { "date-parts" : [ [ "1980" ] ] }, "title" : "Detrended Correspondence Analysis: An Improved Ordination Technique", "type" : "article-journal" }, "uris" : [ "http://www.mendeley.com/documents/?uuid=7e17fe32-aafb-4d47-b421-34a38cf3ad26" ] } ], "mendeley" : { "formattedCitation" : "(3)", "plainTextFormattedCitation" : "(3)", "previouslyFormattedCitation" : "(3)" }, "properties" : { "noteIndex" : 0 }, "schema" : "https://github.com/citation-style-language/schema/raw/master/csl-citation.json" }</w:instrText>
      </w:r>
      <w:r w:rsidR="00172035" w:rsidRPr="00825987">
        <w:rPr>
          <w:rFonts w:ascii="Arial" w:hAnsi="Arial" w:cs="Arial"/>
          <w:color w:val="000000"/>
          <w:sz w:val="22"/>
          <w:szCs w:val="22"/>
        </w:rPr>
        <w:fldChar w:fldCharType="separate"/>
      </w:r>
      <w:r w:rsidR="006C5BC9" w:rsidRPr="006C5BC9">
        <w:rPr>
          <w:rFonts w:ascii="Arial" w:hAnsi="Arial" w:cs="Arial"/>
          <w:noProof/>
          <w:color w:val="000000"/>
          <w:sz w:val="22"/>
          <w:szCs w:val="22"/>
        </w:rPr>
        <w:t>(3)</w:t>
      </w:r>
      <w:r w:rsidR="00172035" w:rsidRPr="00825987">
        <w:rPr>
          <w:rFonts w:ascii="Arial" w:hAnsi="Arial" w:cs="Arial"/>
          <w:color w:val="000000"/>
          <w:sz w:val="22"/>
          <w:szCs w:val="22"/>
        </w:rPr>
        <w:fldChar w:fldCharType="end"/>
      </w:r>
      <w:r w:rsidRPr="00906B57">
        <w:rPr>
          <w:rFonts w:ascii="Arial" w:hAnsi="Arial" w:cs="Arial"/>
          <w:color w:val="000000"/>
          <w:sz w:val="22"/>
          <w:szCs w:val="22"/>
        </w:rPr>
        <w:t>.  The overlap between the first sample in the band table, and sample 10 and beyond disappears, and the distance between these samples is maximized. This can yield unintuitive properties, sample 10 could be less dissimilar than sample 1 compared to sample 20.  For instance, sample 10 could represent a medium pH environment, sample 1 could represent a</w:t>
      </w:r>
      <w:ins w:id="10" w:author="Microsoft Office User" w:date="2016-11-26T12:14:00Z">
        <w:r w:rsidR="00C049BB">
          <w:rPr>
            <w:rFonts w:ascii="Arial" w:hAnsi="Arial" w:cs="Arial"/>
            <w:color w:val="000000"/>
            <w:sz w:val="22"/>
            <w:szCs w:val="22"/>
          </w:rPr>
          <w:t>n acidic</w:t>
        </w:r>
      </w:ins>
      <w:del w:id="11" w:author="Microsoft Office User" w:date="2016-11-26T12:14:00Z">
        <w:r w:rsidRPr="00906B57" w:rsidDel="00C049BB">
          <w:rPr>
            <w:rFonts w:ascii="Arial" w:hAnsi="Arial" w:cs="Arial"/>
            <w:color w:val="000000"/>
            <w:sz w:val="22"/>
            <w:szCs w:val="22"/>
          </w:rPr>
          <w:delText xml:space="preserve"> low pH</w:delText>
        </w:r>
      </w:del>
      <w:r w:rsidRPr="00906B57">
        <w:rPr>
          <w:rFonts w:ascii="Arial" w:hAnsi="Arial" w:cs="Arial"/>
          <w:color w:val="000000"/>
          <w:sz w:val="22"/>
          <w:szCs w:val="22"/>
        </w:rPr>
        <w:t xml:space="preserve"> environment and sample 20 could represent a </w:t>
      </w:r>
      <w:del w:id="12" w:author="Microsoft Office User" w:date="2016-11-26T12:14:00Z">
        <w:r w:rsidRPr="00906B57" w:rsidDel="00C049BB">
          <w:rPr>
            <w:rFonts w:ascii="Arial" w:hAnsi="Arial" w:cs="Arial"/>
            <w:color w:val="000000"/>
            <w:sz w:val="22"/>
            <w:szCs w:val="22"/>
          </w:rPr>
          <w:delText>high pH</w:delText>
        </w:r>
      </w:del>
      <w:ins w:id="13" w:author="Microsoft Office User" w:date="2016-11-26T12:14:00Z">
        <w:r w:rsidR="00C049BB">
          <w:rPr>
            <w:rFonts w:ascii="Arial" w:hAnsi="Arial" w:cs="Arial"/>
            <w:color w:val="000000"/>
            <w:sz w:val="22"/>
            <w:szCs w:val="22"/>
          </w:rPr>
          <w:t>basic</w:t>
        </w:r>
      </w:ins>
      <w:r w:rsidRPr="00906B57">
        <w:rPr>
          <w:rFonts w:ascii="Arial" w:hAnsi="Arial" w:cs="Arial"/>
          <w:color w:val="000000"/>
          <w:sz w:val="22"/>
          <w:szCs w:val="22"/>
        </w:rPr>
        <w:t xml:space="preserve"> environment. </w:t>
      </w:r>
      <w:ins w:id="14" w:author="Microsoft Office User" w:date="2016-11-26T12:15:00Z">
        <w:r w:rsidR="0085507C">
          <w:rPr>
            <w:rFonts w:ascii="Arial" w:hAnsi="Arial" w:cs="Arial"/>
            <w:color w:val="000000"/>
            <w:sz w:val="22"/>
            <w:szCs w:val="22"/>
          </w:rPr>
          <w:t xml:space="preserve">Sample 1 is expected to a substantially more different microbial community to Sample 20 than Sample 10.  The acidophiles that </w:t>
        </w:r>
      </w:ins>
      <w:ins w:id="15" w:author="Microsoft Office User" w:date="2016-11-26T12:17:00Z">
        <w:r w:rsidR="0085507C">
          <w:rPr>
            <w:rFonts w:ascii="Arial" w:hAnsi="Arial" w:cs="Arial"/>
            <w:color w:val="000000"/>
            <w:sz w:val="22"/>
            <w:szCs w:val="22"/>
          </w:rPr>
          <w:t>found</w:t>
        </w:r>
      </w:ins>
      <w:ins w:id="16" w:author="Microsoft Office User" w:date="2016-11-26T12:15:00Z">
        <w:r w:rsidR="0085507C">
          <w:rPr>
            <w:rFonts w:ascii="Arial" w:hAnsi="Arial" w:cs="Arial"/>
            <w:color w:val="000000"/>
            <w:sz w:val="22"/>
            <w:szCs w:val="22"/>
          </w:rPr>
          <w:t xml:space="preserve"> in Sample 1 are typically not found in basic environments.</w:t>
        </w:r>
      </w:ins>
      <w:del w:id="17" w:author="Microsoft Office User" w:date="2016-11-26T12:17:00Z">
        <w:r w:rsidRPr="00906B57" w:rsidDel="0085507C">
          <w:rPr>
            <w:rFonts w:ascii="Arial" w:hAnsi="Arial" w:cs="Arial"/>
            <w:color w:val="000000"/>
            <w:sz w:val="22"/>
            <w:szCs w:val="22"/>
          </w:rPr>
          <w:delText xml:space="preserve"> Sample 20 is expected to </w:delText>
        </w:r>
      </w:del>
      <w:del w:id="18" w:author="Microsoft Office User" w:date="2016-11-26T12:14:00Z">
        <w:r w:rsidRPr="00906B57" w:rsidDel="00C049BB">
          <w:rPr>
            <w:rFonts w:ascii="Arial" w:hAnsi="Arial" w:cs="Arial"/>
            <w:color w:val="000000"/>
            <w:sz w:val="22"/>
            <w:szCs w:val="22"/>
          </w:rPr>
          <w:delText xml:space="preserve">be </w:delText>
        </w:r>
      </w:del>
      <w:del w:id="19" w:author="Microsoft Office User" w:date="2016-11-26T12:15:00Z">
        <w:r w:rsidRPr="00906B57" w:rsidDel="0085507C">
          <w:rPr>
            <w:rFonts w:ascii="Arial" w:hAnsi="Arial" w:cs="Arial"/>
            <w:color w:val="000000"/>
            <w:sz w:val="22"/>
            <w:szCs w:val="22"/>
          </w:rPr>
          <w:delText>more different</w:delText>
        </w:r>
      </w:del>
      <w:del w:id="20" w:author="Microsoft Office User" w:date="2016-11-26T12:17:00Z">
        <w:r w:rsidRPr="00906B57" w:rsidDel="0085507C">
          <w:rPr>
            <w:rFonts w:ascii="Arial" w:hAnsi="Arial" w:cs="Arial"/>
            <w:color w:val="000000"/>
            <w:sz w:val="22"/>
            <w:szCs w:val="22"/>
          </w:rPr>
          <w:delText xml:space="preserve"> to sample 1 than sample 10, since contains very different microbes that thrive in high pH environments.</w:delText>
        </w:r>
      </w:del>
      <w:r w:rsidRPr="00906B57">
        <w:rPr>
          <w:rFonts w:ascii="Arial" w:hAnsi="Arial" w:cs="Arial"/>
          <w:color w:val="000000"/>
          <w:sz w:val="22"/>
          <w:szCs w:val="22"/>
        </w:rPr>
        <w:t xml:space="preserve">  But as far as Euclidean distance is concerned, sample 10 is just as dissimilar to sample 1 as sample 20, just because there are no common bacteria shared between these samples.  It is apparent that the saturation property of Euclidean distance does not capture all of the information about community dissimilarity along a gradient, simply because it cannot discriminate between samples that do not share any common features.  Once the distance is saturated, all samples that do not overlap </w:t>
      </w:r>
      <w:ins w:id="21" w:author="Microsoft Office User" w:date="2016-11-26T15:17:00Z">
        <w:r w:rsidR="00B956D6" w:rsidRPr="00B159C8">
          <w:rPr>
            <w:rFonts w:ascii="Arial" w:eastAsia="Times New Roman" w:hAnsi="Arial" w:cs="Arial"/>
            <w:color w:val="222222"/>
            <w:shd w:val="clear" w:color="auto" w:fill="FFFFFF"/>
          </w:rPr>
          <w:t>lie within a ball of radius B where B is the band size</w:t>
        </w:r>
      </w:ins>
      <w:del w:id="22" w:author="Microsoft Office User" w:date="2016-11-26T15:17:00Z">
        <w:r w:rsidRPr="00906B57" w:rsidDel="00B956D6">
          <w:rPr>
            <w:rFonts w:ascii="Arial" w:hAnsi="Arial" w:cs="Arial"/>
            <w:color w:val="000000"/>
            <w:sz w:val="22"/>
            <w:szCs w:val="22"/>
          </w:rPr>
          <w:delText xml:space="preserve">lie within a ball of radius where </w:delText>
        </w:r>
        <w:r w:rsidRPr="00906B57" w:rsidDel="00B956D6">
          <w:rPr>
            <w:rFonts w:ascii="Arial" w:hAnsi="Arial" w:cs="Arial"/>
            <w:i/>
            <w:iCs/>
            <w:color w:val="000000"/>
            <w:sz w:val="22"/>
            <w:szCs w:val="22"/>
          </w:rPr>
          <w:delText>B</w:delText>
        </w:r>
        <w:r w:rsidRPr="00906B57" w:rsidDel="00B956D6">
          <w:rPr>
            <w:rFonts w:ascii="Arial" w:hAnsi="Arial" w:cs="Arial"/>
            <w:color w:val="000000"/>
            <w:sz w:val="22"/>
            <w:szCs w:val="22"/>
          </w:rPr>
          <w:delText xml:space="preserve"> is the band size</w:delText>
        </w:r>
      </w:del>
      <w:r w:rsidRPr="00906B57">
        <w:rPr>
          <w:rFonts w:ascii="Arial" w:hAnsi="Arial" w:cs="Arial"/>
          <w:color w:val="000000"/>
          <w:sz w:val="22"/>
          <w:szCs w:val="22"/>
        </w:rPr>
        <w:t xml:space="preserve"> and the first point is the center of the ball as shown in Figure 1d.</w:t>
      </w:r>
    </w:p>
    <w:p w14:paraId="27CB15D2" w14:textId="77777777" w:rsidR="002E29DC" w:rsidRPr="00906B57" w:rsidRDefault="002E29DC" w:rsidP="00172035">
      <w:pPr>
        <w:jc w:val="both"/>
        <w:rPr>
          <w:rFonts w:ascii="Arial" w:hAnsi="Arial" w:cs="Arial"/>
          <w:sz w:val="22"/>
          <w:szCs w:val="22"/>
        </w:rPr>
      </w:pPr>
    </w:p>
    <w:p w14:paraId="5D76C079" w14:textId="05DAC7C3" w:rsidR="00906B57" w:rsidRPr="00825987" w:rsidRDefault="002E29DC" w:rsidP="00172035">
      <w:pPr>
        <w:jc w:val="both"/>
        <w:rPr>
          <w:rFonts w:ascii="Arial" w:hAnsi="Arial" w:cs="Arial"/>
          <w:color w:val="000000"/>
          <w:sz w:val="22"/>
          <w:szCs w:val="22"/>
        </w:rPr>
      </w:pPr>
      <w:r>
        <w:rPr>
          <w:rFonts w:ascii="Arial" w:hAnsi="Arial" w:cs="Arial"/>
          <w:color w:val="000000"/>
          <w:sz w:val="22"/>
          <w:szCs w:val="22"/>
        </w:rPr>
        <w:t>This</w:t>
      </w:r>
      <w:r w:rsidR="00906B57" w:rsidRPr="00906B57">
        <w:rPr>
          <w:rFonts w:ascii="Arial" w:hAnsi="Arial" w:cs="Arial"/>
          <w:color w:val="000000"/>
          <w:sz w:val="22"/>
          <w:szCs w:val="22"/>
        </w:rPr>
        <w:t xml:space="preserve"> saturation property </w:t>
      </w:r>
      <w:r>
        <w:rPr>
          <w:rFonts w:ascii="Arial" w:hAnsi="Arial" w:cs="Arial"/>
          <w:color w:val="000000"/>
          <w:sz w:val="22"/>
          <w:szCs w:val="22"/>
        </w:rPr>
        <w:t>has been suggested to give rise to horseshoes in previous studies</w:t>
      </w:r>
      <w:r w:rsidR="006A6255">
        <w:rPr>
          <w:rFonts w:ascii="Arial" w:hAnsi="Arial" w:cs="Arial"/>
          <w:color w:val="000000"/>
          <w:sz w:val="22"/>
          <w:szCs w:val="22"/>
        </w:rPr>
        <w:t xml:space="preserve"> in other fields</w:t>
      </w:r>
      <w:r>
        <w:rPr>
          <w:rFonts w:ascii="Arial" w:hAnsi="Arial" w:cs="Arial"/>
          <w:color w:val="000000"/>
          <w:sz w:val="22"/>
          <w:szCs w:val="22"/>
        </w:rPr>
        <w:t xml:space="preserve"> </w:t>
      </w:r>
      <w:r>
        <w:rPr>
          <w:rFonts w:ascii="Arial" w:hAnsi="Arial" w:cs="Arial"/>
          <w:color w:val="000000"/>
          <w:sz w:val="22"/>
          <w:szCs w:val="22"/>
        </w:rPr>
        <w:fldChar w:fldCharType="begin" w:fldLock="1"/>
      </w:r>
      <w:r w:rsidR="0042563C">
        <w:rPr>
          <w:rFonts w:ascii="Arial" w:hAnsi="Arial" w:cs="Arial"/>
          <w:color w:val="000000"/>
          <w:sz w:val="22"/>
          <w:szCs w:val="22"/>
        </w:rPr>
        <w:instrText>ADDIN CSL_CITATION { "citationItems" : [ { "id" : "ITEM-1", "itemData" : { "DOI" : "10.1214/08-AOAS165", "author" : [ { "dropping-particle" : "", "family" : "Disconis", "given" : "Persi", "non-dropping-particle" : "", "parse-names" : false, "suffix" : "" }, { "dropping-particle" : "", "family" : "Goel", "given" : "Sharad", "non-dropping-particle" : "", "parse-names" : false, "suffix" : "" }, { "dropping-particle" : "", "family" : "Holmes", "given" : "Susan", "non-dropping-particle" : "", "parse-names" : false, "suffix" : "" } ], "id" : "ITEM-1", "issue" : "3", "issued" : { "date-parts" : [ [ "2008" ] ] }, "page" : "777-807", "title" : "Horseshoes in multidimensional scaling and local kernel methods", "type" : "article-journal", "volume" : "2" }, "uris" : [ "http://www.mendeley.com/documents/?uuid=0de182d5-fee7-4d61-8da9-a4e85136a0ba" ] } ], "mendeley" : { "formattedCitation" : "(5)", "plainTextFormattedCitation" : "(5)", "previouslyFormattedCitation" : "(5)" }, "properties" : { "noteIndex" : 0 }, "schema" : "https://github.com/citation-style-language/schema/raw/master/csl-citation.json" }</w:instrText>
      </w:r>
      <w:r>
        <w:rPr>
          <w:rFonts w:ascii="Arial" w:hAnsi="Arial" w:cs="Arial"/>
          <w:color w:val="000000"/>
          <w:sz w:val="22"/>
          <w:szCs w:val="22"/>
        </w:rPr>
        <w:fldChar w:fldCharType="separate"/>
      </w:r>
      <w:r w:rsidR="00776701" w:rsidRPr="00776701">
        <w:rPr>
          <w:rFonts w:ascii="Arial" w:hAnsi="Arial" w:cs="Arial"/>
          <w:noProof/>
          <w:color w:val="000000"/>
          <w:sz w:val="22"/>
          <w:szCs w:val="22"/>
        </w:rPr>
        <w:t>(5)</w:t>
      </w:r>
      <w:r>
        <w:rPr>
          <w:rFonts w:ascii="Arial" w:hAnsi="Arial" w:cs="Arial"/>
          <w:color w:val="000000"/>
          <w:sz w:val="22"/>
          <w:szCs w:val="22"/>
        </w:rPr>
        <w:fldChar w:fldCharType="end"/>
      </w:r>
      <w:r>
        <w:rPr>
          <w:rFonts w:ascii="Arial" w:hAnsi="Arial" w:cs="Arial"/>
          <w:color w:val="000000"/>
          <w:sz w:val="22"/>
          <w:szCs w:val="22"/>
        </w:rPr>
        <w:t xml:space="preserve">, and </w:t>
      </w:r>
      <w:r w:rsidR="00906B57" w:rsidRPr="00906B57">
        <w:rPr>
          <w:rFonts w:ascii="Arial" w:hAnsi="Arial" w:cs="Arial"/>
          <w:color w:val="000000"/>
          <w:sz w:val="22"/>
          <w:szCs w:val="22"/>
        </w:rPr>
        <w:t xml:space="preserve">is an unintuitive property that can confound ecological interpretations if not understood properly.  This property also restricts the possible trajectories of samples in the feature space, and gradients cannot be represented by linear trajectories in the real space (Supplemental proof 1). This means that communities in the original high dimensional space do not arrange into linear trajectories in the first place, and when projected to lower dimensions do not fall into linear trajectories.  These trajectories are what we refer to as horseshoes. </w:t>
      </w:r>
      <w:r w:rsidR="00DD3410">
        <w:rPr>
          <w:rFonts w:ascii="Arial" w:hAnsi="Arial" w:cs="Arial"/>
          <w:color w:val="000000"/>
          <w:sz w:val="22"/>
          <w:szCs w:val="22"/>
        </w:rPr>
        <w:t xml:space="preserve"> </w:t>
      </w:r>
      <w:r w:rsidR="00906B57" w:rsidRPr="00906B57">
        <w:rPr>
          <w:rFonts w:ascii="Arial" w:hAnsi="Arial" w:cs="Arial"/>
          <w:color w:val="000000"/>
          <w:sz w:val="22"/>
          <w:szCs w:val="22"/>
        </w:rPr>
        <w:t>The horseshoe phenomenon is analogous to the familiar concept of saturation in molecular evolution, where two randomly evolving sequences saturate at 75% DNA sequence identity (assuming equal nucleotide frequencies), even if infinite time has elapsed</w:t>
      </w:r>
      <w:r w:rsidR="00172035" w:rsidRPr="00825987">
        <w:rPr>
          <w:rFonts w:ascii="Arial" w:hAnsi="Arial" w:cs="Arial"/>
          <w:color w:val="000000"/>
          <w:sz w:val="22"/>
          <w:szCs w:val="22"/>
        </w:rPr>
        <w:t xml:space="preserve"> </w:t>
      </w:r>
      <w:r w:rsidR="00172035"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"ISSN" : "00166731", "PMID" : "8849908", "abstract" : "The nucleotide divergence at synonymous third sites between two lineages will increase with time since the latest common ancestor, up to some saturation level. The \"null-hypothesis divergence\" is defined as the percentage of difference predicted at synonymous third sites, allowing for amino acid composition and codon bias, but assuming that codon bias is the same at all sites occupied by a given amino acid, when equilibrium has been reached between forward and backward substitutions. For two highly expressed genes, gapA and ompA, in the enterobacteria, the estimated values of the null-hypothesis divergence are 39.3 and 38.15%, respectively, compared to estimated values of saturation divergence of 19.0 and 25.4%. A possible explanation for this discrepancy is that different codons for a given amino acid are favored at different sites in the same gene.", "author" : [ { "dropping-particle" : "", "family" : "Smith", "given" : "J. M.", "non-dropping-particle" : "", "parse-names" : false, "suffix" : "" }, { "dropping-particle" : "", "family" : "Smith", "given" : "N. H.", "non-dropping-particle" : "", "parse-names" : false, "suffix" : "" } ], "container-title" : "Genetics", "id" : "ITEM-1", "issue" : "3", "issued" : { "date-parts" : [ [ "1996" ] ] }, "page" : "1033-1036", "title" : "Synonymous nucleotide divergence: What is 'saturation'?", "type" : "article-journal", "volume" : "142" }, "uris" : [ "http://www.mendeley.com/documents/?uuid=77eef5c6-d65d-4019-a915-34cabc0e7b89" ] } ], "mendeley" : { "formattedCitation" : "(7)", "plainTextFormattedCitation" : "(7)", "previouslyFormattedCitation" : "(7)" }, "properties" : { "noteIndex" : 0 }, "schema" : "https://github.com/citation-style-language/schema/raw/master/csl-citation.json" }</w:instrText>
      </w:r>
      <w:r w:rsidR="00172035" w:rsidRPr="00825987">
        <w:rPr>
          <w:rFonts w:ascii="Arial" w:hAnsi="Arial" w:cs="Arial"/>
          <w:color w:val="000000"/>
          <w:sz w:val="22"/>
          <w:szCs w:val="22"/>
        </w:rPr>
        <w:fldChar w:fldCharType="separate"/>
      </w:r>
      <w:r w:rsidRPr="002E29DC">
        <w:rPr>
          <w:rFonts w:ascii="Arial" w:hAnsi="Arial" w:cs="Arial"/>
          <w:noProof/>
          <w:color w:val="000000"/>
          <w:sz w:val="22"/>
          <w:szCs w:val="22"/>
        </w:rPr>
        <w:t>(7)</w:t>
      </w:r>
      <w:r w:rsidR="00172035" w:rsidRPr="00825987">
        <w:rPr>
          <w:rFonts w:ascii="Arial" w:hAnsi="Arial" w:cs="Arial"/>
          <w:color w:val="000000"/>
          <w:sz w:val="22"/>
          <w:szCs w:val="22"/>
        </w:rPr>
        <w:fldChar w:fldCharType="end"/>
      </w:r>
      <w:r w:rsidR="00906B57" w:rsidRPr="00906B57">
        <w:rPr>
          <w:rFonts w:ascii="Arial" w:hAnsi="Arial" w:cs="Arial"/>
          <w:color w:val="000000"/>
          <w:sz w:val="22"/>
          <w:szCs w:val="22"/>
        </w:rPr>
        <w:t>. Consequently, distances that reflect a higher degree of molecular change need to be corrected for multiple substitutions in order to recover the molecular clock-like behavior obtained when comparing more similar sequences. This is why corrections according to models such as Jukes-Cantor or the Kimura 2-parameter model are required to obtain distances for reconstructing better phylogenetic trees. Analogous distance corrections are needed in microbial ecology for reconstructing better relationships</w:t>
      </w:r>
      <w:r w:rsidR="00172035" w:rsidRPr="00825987">
        <w:rPr>
          <w:rFonts w:ascii="Arial" w:hAnsi="Arial" w:cs="Arial"/>
          <w:color w:val="000000"/>
          <w:sz w:val="22"/>
          <w:szCs w:val="22"/>
        </w:rPr>
        <w:t xml:space="preserve"> among microbial communities </w:t>
      </w:r>
      <w:r w:rsidR="00172035"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"ISBN" : "0737-4038 (Print) 0737-4038 (Linking)", "ISSN" : "0737-4038", "PMID" : "9066796", "abstract" : "The rate of evolution of macromolecules such as ribosomal RNAs and proteins varies along the molecule because structural and functional constraints differ between sites. Many studies have shown that ignoring this variation in computing evolutionary distances leads to severe underestimation of sequence divergences, and thus can lead to misleading evolutionary tree inferences. We propose here a new parsimony-based method for computing evolutionary distances between pairs of sequences that takes into account this variation and estimates it from the data. This method applies to the number of substitutions per site in ribosomal RNA genes as well as to the number of nonsynonymous substitutions per codon for protein-coding genes and is especially suitable when large data sets (&gt; or = 100 sequences) are analyzed. First, starting from a phylogeny constructed with usual distances, the maximum-parsimony method is used to infer the distribution of the number of substitutions that have occurred at each site (or codon) along this tree. This distribution is then fitted to an \"invariant + truncated negative binomial\" distribution that allows for invariant sites. Maximum-likelihood fitting of this distribution to different data sets showed that it agreed very well with real data. Noticeably, allowing for invariant sites seemed to be very important. Finally, two distance estimates were developed by introducing the distribution of site variability into the substitution models of Jukes and Cantor and of Kimura. The use of different numbers of aligned sequences (up to 1,000 rRNA sequences) showed that the parameters of the model are very sensitive to the number of sequences used to estimate them. However, if at least 100 sequences are considered, the two new distance estimates are quite stable with respect to the number of sequences used to fit the distribution. This stability is true for low as well as for high evolutionary distances. These new distances appeared to be much better estimates of the number of substitutions per site than the classical distances of Jukes and Cantor and of Kimura, which both greatly underestimate this number, so that they can serve as indexes to detect saturation. We conclude that the new distances are particularly suitable for phylogenetic analysis when very distantly related species and relatively large data sets are considered. Trees reconstructed using these distances are generally different from those constructed by means of the classical \u2026", "author" : [ { "dropping-particle" : "", "family" : "Tourasse", "given" : "N J", "non-dropping-particle" : "", "parse-names" : false, "suffix" : "" }, { "dropping-particle" : "", "family" : "Gouy", "given" : "M", "non-dropping-particle" : "", "parse-names" : false, "suffix" : "" } ], "container-title" : "Molecular biology and evolution", "id" : "ITEM-1", "issued" : { "date-parts" : [ [ "1997" ] ] }, "page" : "287-298", "title" : "Evolutionary distances between nucleotide sequences based on the distribution of substitution rates among sites as estimated by parsimony.", "type" : "article-journal", "volume" : "14" }, "uris" : [ "http://www.mendeley.com/documents/?uuid=2c065791-8c2c-44b4-8c06-e5f3788e2733" ] } ], "mendeley" : { "formattedCitation" : "(8)", "plainTextFormattedCitation" : "(8)", "previouslyFormattedCitation" : "(8)" }, "properties" : { "noteIndex" : 0 }, "schema" : "https://github.com/citation-style-language/schema/raw/master/csl-citation.json" }</w:instrText>
      </w:r>
      <w:r w:rsidR="00172035" w:rsidRPr="00825987">
        <w:rPr>
          <w:rFonts w:ascii="Arial" w:hAnsi="Arial" w:cs="Arial"/>
          <w:color w:val="000000"/>
          <w:sz w:val="22"/>
          <w:szCs w:val="22"/>
        </w:rPr>
        <w:fldChar w:fldCharType="separate"/>
      </w:r>
      <w:r w:rsidRPr="002E29DC">
        <w:rPr>
          <w:rFonts w:ascii="Arial" w:hAnsi="Arial" w:cs="Arial"/>
          <w:noProof/>
          <w:color w:val="000000"/>
          <w:sz w:val="22"/>
          <w:szCs w:val="22"/>
        </w:rPr>
        <w:t>(8)</w:t>
      </w:r>
      <w:r w:rsidR="00172035" w:rsidRPr="00825987">
        <w:rPr>
          <w:rFonts w:ascii="Arial" w:hAnsi="Arial" w:cs="Arial"/>
          <w:color w:val="000000"/>
          <w:sz w:val="22"/>
          <w:szCs w:val="22"/>
        </w:rPr>
        <w:fldChar w:fldCharType="end"/>
      </w:r>
      <w:r w:rsidR="00906B57" w:rsidRPr="00906B57">
        <w:rPr>
          <w:rFonts w:ascii="Arial" w:hAnsi="Arial" w:cs="Arial"/>
          <w:color w:val="000000"/>
          <w:sz w:val="22"/>
          <w:szCs w:val="22"/>
        </w:rPr>
        <w:t>.</w:t>
      </w:r>
    </w:p>
    <w:p w14:paraId="604373A2" w14:textId="77777777" w:rsidR="00172035" w:rsidRPr="00906B57" w:rsidRDefault="00172035" w:rsidP="00172035">
      <w:pPr>
        <w:jc w:val="both"/>
        <w:rPr>
          <w:rFonts w:ascii="Arial" w:hAnsi="Arial" w:cs="Arial"/>
          <w:sz w:val="22"/>
          <w:szCs w:val="22"/>
        </w:rPr>
      </w:pPr>
    </w:p>
    <w:p w14:paraId="265CF4C7" w14:textId="513526E5" w:rsidR="00624426" w:rsidRDefault="00906B57" w:rsidP="00172035">
      <w:pPr>
        <w:jc w:val="both"/>
        <w:rPr>
          <w:rFonts w:ascii="Arial" w:hAnsi="Arial" w:cs="Arial"/>
          <w:color w:val="000000"/>
          <w:sz w:val="22"/>
          <w:szCs w:val="22"/>
        </w:rPr>
      </w:pPr>
      <w:r w:rsidRPr="00906B57">
        <w:rPr>
          <w:rFonts w:ascii="Arial" w:hAnsi="Arial" w:cs="Arial"/>
          <w:color w:val="000000"/>
          <w:sz w:val="22"/>
          <w:szCs w:val="22"/>
        </w:rPr>
        <w:t>It is important to note that horseshoes do not only arise from PCA, but also arise in PCoA with a variety of distance metrics.  Arch effects have plagued every multidimensional reduction technique we have applied to a wide range o</w:t>
      </w:r>
      <w:r w:rsidR="00172035" w:rsidRPr="00825987">
        <w:rPr>
          <w:rFonts w:ascii="Arial" w:hAnsi="Arial" w:cs="Arial"/>
          <w:color w:val="000000"/>
          <w:sz w:val="22"/>
          <w:szCs w:val="22"/>
        </w:rPr>
        <w:t xml:space="preserve">f microbial ecology datasets </w:t>
      </w:r>
      <w:r w:rsidR="00172035"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"10.1038/nmeth.1499", "ISBN" : "1548-7105 (Electronic)\\r1548-7091 (Linking)", "ISSN" : "1548-7091", "PMID" : "20818378", "abstract" : "High-throughput sequencing methods enable characterization of microbial communities in a wide range of environments on an unprecedented scale. However, insight into microbial community composition is limited by our ability to detect patterns in this flood of sequences. Here we compare the performance of 51 analysis techniques using real and simulated bacterial 16S rRNA pyrosequencing datasets containing either clustered samples or samples arrayed across environmental gradients. We found that many diversity patterns were evident with severely undersampled communities and that methods varied widely in their ability to detect gradients and clusters. Chi-squared distances and Pearson correlation distances performed especially well for detecting gradients, whereas Gower and Canberra distances performed especially well for detecting clusters. These results also provide a basis for understanding tradeoffs between number of samples and depth of coverage, tradeoffs that are important to consider when designing studies to characterize microbial communities.", "author" : [ { "dropping-particle" : "", "family" : "Kuczynski", "given" : "Justin", "non-dropping-particle" : "", "parse-names" : false, "suffix" : "" }, { "dropping-particle" : "", "family" : "Liu", "given" : "Zongzhi", "non-dropping-particle" : "", "parse-names" : false, "suffix" : "" }, { "dropping-particle" : "", "family" : "Lozupone", "given" : "Catherine", "non-dropping-particle" : "", "parse-names" : false, "suffix" : "" }, { "dropping-particle" : "", "family" : "McDonald", "given" : "Daniel", "non-dropping-particle" : "", "parse-names" : false, "suffix" : "" }, { "dropping-particle" : "", "family" : "Fierer", "given" : "Noah", "non-dropping-particle" : "", "parse-names" : false, "suffix" : "" }, { "dropping-particle" : "", "family" : "Knight", "given" : "Rob", "non-dropping-particle" : "", "parse-names" : false, "suffix" : "" } ], "container-title" : "Nature methods", "id" : "ITEM-1", "issue" : "10", "issued" : { "date-parts" : [ [ "2010" ] ] }, "page" : "813-819", "title" : "Microbial community resemblance methods differ in their ability to detect biologically relevant patterns.", "type" : "article-journal", "volume" : "7" }, "uris" : [ "http://www.mendeley.com/documents/?uuid=e2a29ccc-fb9b-422a-8927-a1f91bd4af00" ] } ], "mendeley" : { "formattedCitation" : "(9)", "plainTextFormattedCitation" : "(9)", "previouslyFormattedCitation" : "(9)" }, "properties" : { "noteIndex" : 0 }, "schema" : "https://github.com/citation-style-language/schema/raw/master/csl-citation.json" }</w:instrText>
      </w:r>
      <w:r w:rsidR="00172035"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(9)</w:t>
      </w:r>
      <w:r w:rsidR="00172035" w:rsidRPr="00825987">
        <w:rPr>
          <w:rFonts w:ascii="Arial" w:hAnsi="Arial" w:cs="Arial"/>
          <w:color w:val="000000"/>
          <w:sz w:val="22"/>
          <w:szCs w:val="22"/>
        </w:rPr>
        <w:fldChar w:fldCharType="end"/>
      </w:r>
      <w:r w:rsidRPr="00906B57">
        <w:rPr>
          <w:rFonts w:ascii="Arial" w:hAnsi="Arial" w:cs="Arial"/>
          <w:color w:val="000000"/>
          <w:sz w:val="22"/>
          <w:szCs w:val="22"/>
        </w:rPr>
        <w:t xml:space="preserve">. In the following case studies, we’ll show that these distance metrics also have the saturation property.  In addition, </w:t>
      </w:r>
      <w:r w:rsidR="00624426">
        <w:rPr>
          <w:rFonts w:ascii="Arial" w:hAnsi="Arial" w:cs="Arial"/>
          <w:color w:val="000000"/>
          <w:sz w:val="22"/>
          <w:szCs w:val="22"/>
        </w:rPr>
        <w:t>if a distance doesn’t have this saturation property, there won’t be an observed horseshoe artifact (Figure S1).</w:t>
      </w:r>
    </w:p>
    <w:p w14:paraId="16B7EEBD" w14:textId="77777777" w:rsidR="00172035" w:rsidRPr="00906B57" w:rsidRDefault="00172035" w:rsidP="00172035">
      <w:pPr>
        <w:jc w:val="both"/>
        <w:rPr>
          <w:rFonts w:ascii="Arial" w:hAnsi="Arial" w:cs="Arial"/>
          <w:sz w:val="22"/>
          <w:szCs w:val="22"/>
        </w:rPr>
      </w:pPr>
    </w:p>
    <w:p w14:paraId="5D074EA4" w14:textId="688E88EA" w:rsidR="00906B57" w:rsidRPr="00906B57" w:rsidRDefault="00906B57" w:rsidP="00906B57">
      <w:pPr>
        <w:rPr>
          <w:rFonts w:ascii="Arial" w:hAnsi="Arial" w:cs="Arial"/>
          <w:sz w:val="22"/>
          <w:szCs w:val="22"/>
        </w:rPr>
      </w:pPr>
      <w:r w:rsidRPr="00906B57">
        <w:rPr>
          <w:rFonts w:ascii="Arial" w:hAnsi="Arial" w:cs="Arial"/>
          <w:i/>
          <w:iCs/>
          <w:color w:val="000000"/>
          <w:sz w:val="22"/>
          <w:szCs w:val="22"/>
        </w:rPr>
        <w:t>Case Study</w:t>
      </w:r>
      <w:r w:rsidR="00772910">
        <w:rPr>
          <w:rFonts w:ascii="Arial" w:hAnsi="Arial" w:cs="Arial"/>
          <w:i/>
          <w:iCs/>
          <w:color w:val="000000"/>
          <w:sz w:val="22"/>
          <w:szCs w:val="22"/>
        </w:rPr>
        <w:t xml:space="preserve"> 1</w:t>
      </w:r>
      <w:r w:rsidRPr="00906B57">
        <w:rPr>
          <w:rFonts w:ascii="Arial" w:hAnsi="Arial" w:cs="Arial"/>
          <w:i/>
          <w:iCs/>
          <w:color w:val="000000"/>
          <w:sz w:val="22"/>
          <w:szCs w:val="22"/>
        </w:rPr>
        <w:t xml:space="preserve"> - 88 Soils</w:t>
      </w:r>
    </w:p>
    <w:p w14:paraId="7C60D88B" w14:textId="6B633037" w:rsidR="00906B57" w:rsidRPr="00825987" w:rsidRDefault="00906B57" w:rsidP="006058DC">
      <w:pPr>
        <w:jc w:val="both"/>
        <w:rPr>
          <w:rFonts w:ascii="Arial" w:hAnsi="Arial" w:cs="Arial"/>
          <w:color w:val="000000"/>
          <w:sz w:val="22"/>
          <w:szCs w:val="22"/>
        </w:rPr>
      </w:pPr>
      <w:r w:rsidRPr="00906B57">
        <w:rPr>
          <w:rFonts w:ascii="Arial" w:hAnsi="Arial" w:cs="Arial"/>
          <w:color w:val="000000"/>
          <w:sz w:val="22"/>
          <w:szCs w:val="22"/>
        </w:rPr>
        <w:t xml:space="preserve">In this study, 88 soil samples were obtained from multiple locations across the United States </w:t>
      </w:r>
      <w:r w:rsidR="00172035" w:rsidRPr="00825987">
        <w:rPr>
          <w:rFonts w:ascii="Arial" w:hAnsi="Arial" w:cs="Arial"/>
          <w:color w:val="000000"/>
          <w:sz w:val="22"/>
          <w:szCs w:val="22"/>
        </w:rPr>
        <w:t xml:space="preserve">having varying levels of pH </w:t>
      </w:r>
      <w:r w:rsidR="00172035"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"10.1128/AEM.00335-09", "author" : [ { "dropping-particle" : "", "family" : "Lauber", "given" : "Christian L", "non-dropping-particle" : "", "parse-names" : false, "suffix" : "" }, { "dropping-particle" : "", "family" : "Hamady", "given" : "Micah", "non-dropping-particle" : "", "parse-names" : false, "suffix" : "" }, { "dropping-particle" : "", "family" : "Knight", "given" : "Rob", "non-dropping-particle" : "", "parse-names" : false, "suffix" : "" }, { "dropping-particle" : "", "family" : "Fierer", "given" : "Noah", "non-dropping-particle" : "", "parse-names" : false, "suffix" : "" } ], "id" : "ITEM-1", "issue" : "15", "issued" : { "date-parts" : [ [ "2009" ] ] }, "page" : "5111-5120", "title" : "Pyrosequencing-Based Assessment of Soil pH as a Predictor of Soil Bacterial Community Structure at the Continental Scale", "type" : "article-journal", "volume" : "75" }, "uris" : [ "http://www.mendeley.com/documents/?uuid=26afc33f-9770-49cc-8836-1ba7c4a6046d" ] } ], "mendeley" : { "formattedCitation" : "(10)", "plainTextFormattedCitation" : "(10)", "previouslyFormattedCitation" : "(10)" }, "properties" : { "noteIndex" : 0 }, "schema" : "https://github.com/citation-style-language/schema/raw/master/csl-citation.json" }</w:instrText>
      </w:r>
      <w:r w:rsidR="00172035"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(10)</w:t>
      </w:r>
      <w:r w:rsidR="00172035" w:rsidRPr="00825987">
        <w:rPr>
          <w:rFonts w:ascii="Arial" w:hAnsi="Arial" w:cs="Arial"/>
          <w:color w:val="000000"/>
          <w:sz w:val="22"/>
          <w:szCs w:val="22"/>
        </w:rPr>
        <w:fldChar w:fldCharType="end"/>
      </w:r>
      <w:r w:rsidRPr="00906B57">
        <w:rPr>
          <w:rFonts w:ascii="Arial" w:hAnsi="Arial" w:cs="Arial"/>
          <w:color w:val="000000"/>
          <w:sz w:val="22"/>
          <w:szCs w:val="22"/>
        </w:rPr>
        <w:t>.  The V4 region of the 16S rRNA gene (16S) within each organism was amplified and sequenced using 454 pyrosequencing to obtain relative abundances of microbial taxa.  A matrix representing abundance values for each taxonomic unit per soil sample was used as input in c</w:t>
      </w:r>
      <w:r w:rsidR="00172035" w:rsidRPr="00825987">
        <w:rPr>
          <w:rFonts w:ascii="Arial" w:hAnsi="Arial" w:cs="Arial"/>
          <w:color w:val="000000"/>
          <w:sz w:val="22"/>
          <w:szCs w:val="22"/>
        </w:rPr>
        <w:t xml:space="preserve">orrespondence analysis (CA) </w:t>
      </w:r>
      <w:r w:rsidR="00196D26"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"ISBN" : "0122990501", "PMID" : "2018", "abstract" : "Geometric concepts in multidimensional space; Simple illustrations of correspondence analysis; Theory of correspondence analysis and equivalent approaches; Multiple correspondence analysis; Correspondence analysis of ratings and preferences; Use of correspondence analysis in discriminant analysis, classification, regression and cluster analysis; Special topics; Applications of correspondence analysis.", "author" : [ { "dropping-particle" : "", "family" : "Greenacre", "given" : "Michael", "non-dropping-particle" : "", "parse-names" : false, "suffix" : "" } ], "id" : "ITEM-1", "issued" : { "date-parts" : [ [ "1984" ] ] }, "title" : "Theory and Applications of Correspondence Analysis", "type" : "book" }, "uris" : [ "http://www.mendeley.com/documents/?uuid=5ed7b231-40cb-400a-a8be-3cc84f697d2a" ] } ], "mendeley" : { "formattedCitation" : "(11)", "plainTextFormattedCitation" : "(11)", "previouslyFormattedCitation" : "(11)" }, "properties" : { "noteIndex" : 0 }, "schema" : "https://github.com/citation-style-language/schema/raw/master/csl-citation.json" }</w:instrText>
      </w:r>
      <w:r w:rsidR="00196D26"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(11)</w:t>
      </w:r>
      <w:r w:rsidR="00196D26" w:rsidRPr="00825987">
        <w:rPr>
          <w:rFonts w:ascii="Arial" w:hAnsi="Arial" w:cs="Arial"/>
          <w:color w:val="000000"/>
          <w:sz w:val="22"/>
          <w:szCs w:val="22"/>
        </w:rPr>
        <w:fldChar w:fldCharType="end"/>
      </w:r>
      <w:r w:rsidRPr="00906B57">
        <w:rPr>
          <w:rFonts w:ascii="Arial" w:hAnsi="Arial" w:cs="Arial"/>
          <w:color w:val="000000"/>
          <w:sz w:val="22"/>
          <w:szCs w:val="22"/>
        </w:rPr>
        <w:t>. The resulting ordination showed clear separation of the communities based on pH (Figure 2a), which led to the same conclusion that pH is a major driving factor in soil biogeography, i.e. pH has major impacts on the distribution of bacter</w:t>
      </w:r>
      <w:r w:rsidR="00196D26" w:rsidRPr="00825987">
        <w:rPr>
          <w:rFonts w:ascii="Arial" w:hAnsi="Arial" w:cs="Arial"/>
          <w:color w:val="000000"/>
          <w:sz w:val="22"/>
          <w:szCs w:val="22"/>
        </w:rPr>
        <w:t xml:space="preserve">ial taxonomic units in soil </w:t>
      </w:r>
      <w:r w:rsidR="00196D26"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"10.1128/AEM.00335-09", "author" : [ { "dropping-particle" : "", "family" : "Lauber", "given" : "Christian L", "non-dropping-particle" : "", "parse-names" : false, "suffix" : "" }, { "dropping-particle" : "", "family" : "Hamady", "given" : "Micah", "non-dropping-particle" : "", "parse-names" : false, "suffix" : "" }, { "dropping-particle" : "", "family" : "Knight", "given" : "Rob", "non-dropping-particle" : "", "parse-names" : false, "suffix" : "" }, { "dropping-particle" : "", "family" : "Fierer", "given" : "Noah", "non-dropping-particle" : "", "parse-names" : false, "suffix" : "" } ], "id" : "ITEM-1", "issue" : "15", "issued" : { "date-parts" : [ [ "2009" ] ] }, "page" : "5111-5120", "title" : "Pyrosequencing-Based Assessment of Soil pH as a Predictor of Soil Bacterial Community Structure at the Continental Scale", "type" : "article-journal", "volume" : "75" }, "uris" : [ "http://www.mendeley.com/documents/?uuid=26afc33f-9770-49cc-8836-1ba7c4a6046d" ] } ], "mendeley" : { "formattedCitation" : "(10)", "plainTextFormattedCitation" : "(10)", "previouslyFormattedCitation" : "(10)" }, "properties" : { "noteIndex" : 0 }, "schema" : "https://github.com/citation-style-language/schema/raw/master/csl-citation.json" }</w:instrText>
      </w:r>
      <w:r w:rsidR="00196D26"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(10)</w:t>
      </w:r>
      <w:r w:rsidR="00196D26" w:rsidRPr="00825987">
        <w:rPr>
          <w:rFonts w:ascii="Arial" w:hAnsi="Arial" w:cs="Arial"/>
          <w:color w:val="000000"/>
          <w:sz w:val="22"/>
          <w:szCs w:val="22"/>
        </w:rPr>
        <w:fldChar w:fldCharType="end"/>
      </w:r>
      <w:r w:rsidRPr="00906B57">
        <w:rPr>
          <w:rFonts w:ascii="Arial" w:hAnsi="Arial" w:cs="Arial"/>
          <w:color w:val="000000"/>
          <w:sz w:val="22"/>
          <w:szCs w:val="22"/>
        </w:rPr>
        <w:t>.  The CA analysis in Figure 2a also shows the classic horseshoe shape.   Here we revisited this study, to better understand the horseshoe shape behind this dataset.</w:t>
      </w:r>
    </w:p>
    <w:p w14:paraId="294E76D1" w14:textId="77777777" w:rsidR="00172035" w:rsidRPr="00906B57" w:rsidRDefault="00172035" w:rsidP="006058DC">
      <w:pPr>
        <w:jc w:val="both"/>
        <w:rPr>
          <w:rFonts w:ascii="Arial" w:hAnsi="Arial" w:cs="Arial"/>
          <w:sz w:val="22"/>
          <w:szCs w:val="22"/>
        </w:rPr>
      </w:pPr>
    </w:p>
    <w:p w14:paraId="2A604D13" w14:textId="3C1935CC" w:rsidR="00906B57" w:rsidRDefault="00906B57" w:rsidP="006058DC">
      <w:pPr>
        <w:jc w:val="both"/>
        <w:rPr>
          <w:rFonts w:ascii="Arial" w:hAnsi="Arial" w:cs="Arial"/>
          <w:color w:val="000000"/>
          <w:sz w:val="22"/>
          <w:szCs w:val="22"/>
        </w:rPr>
      </w:pPr>
      <w:r w:rsidRPr="00906B57">
        <w:rPr>
          <w:rFonts w:ascii="Arial" w:hAnsi="Arial" w:cs="Arial"/>
          <w:color w:val="000000"/>
          <w:sz w:val="22"/>
          <w:szCs w:val="22"/>
        </w:rPr>
        <w:t xml:space="preserve">To test the effect of another commonly used distance metric on the sample distribution, we analyzed the same soil dataset applying Chi Squared distance (Figure 2b). Similar to what was observed with Euclidean distance, which was applied in the simulation, the Chi Squared distance increased sharply at pH 3 and 4, but began to saturate at pH of 5. </w:t>
      </w:r>
      <w:ins w:id="23" w:author="Microsoft Office User" w:date="2016-11-26T15:26:00Z">
        <w:r w:rsidR="00152665">
          <w:rPr>
            <w:rFonts w:ascii="Arial" w:hAnsi="Arial" w:cs="Arial"/>
            <w:color w:val="000000"/>
            <w:sz w:val="22"/>
            <w:szCs w:val="22"/>
          </w:rPr>
          <w:t xml:space="preserve"> Also the band table similar to what we have observed in Figure 1a can be obtained when</w:t>
        </w:r>
      </w:ins>
      <w:r w:rsidRPr="00906B57">
        <w:rPr>
          <w:rFonts w:ascii="Arial" w:hAnsi="Arial" w:cs="Arial"/>
          <w:color w:val="000000"/>
          <w:sz w:val="22"/>
          <w:szCs w:val="22"/>
        </w:rPr>
        <w:t> </w:t>
      </w:r>
      <w:ins w:id="24" w:author="Microsoft Office User" w:date="2016-11-26T15:27:00Z">
        <w:r w:rsidR="00152665">
          <w:rPr>
            <w:rFonts w:ascii="Arial" w:hAnsi="Arial" w:cs="Arial"/>
            <w:color w:val="000000"/>
            <w:sz w:val="22"/>
            <w:szCs w:val="22"/>
          </w:rPr>
          <w:t>sorting</w:t>
        </w:r>
      </w:ins>
      <w:del w:id="25" w:author="Microsoft Office User" w:date="2016-11-26T15:27:00Z">
        <w:r w:rsidRPr="00906B57" w:rsidDel="00152665">
          <w:rPr>
            <w:rFonts w:ascii="Arial" w:hAnsi="Arial" w:cs="Arial"/>
            <w:color w:val="000000"/>
            <w:sz w:val="22"/>
            <w:szCs w:val="22"/>
          </w:rPr>
          <w:delText>Also, when the</w:delText>
        </w:r>
      </w:del>
      <w:r w:rsidRPr="00906B57">
        <w:rPr>
          <w:rFonts w:ascii="Arial" w:hAnsi="Arial" w:cs="Arial"/>
          <w:color w:val="000000"/>
          <w:sz w:val="22"/>
          <w:szCs w:val="22"/>
        </w:rPr>
        <w:t xml:space="preserve"> </w:t>
      </w:r>
      <w:ins w:id="26" w:author="Microsoft Office User" w:date="2016-11-26T15:27:00Z">
        <w:r w:rsidR="00152665">
          <w:rPr>
            <w:rFonts w:ascii="Arial" w:hAnsi="Arial" w:cs="Arial"/>
            <w:color w:val="000000"/>
            <w:sz w:val="22"/>
            <w:szCs w:val="22"/>
          </w:rPr>
          <w:t xml:space="preserve">the </w:t>
        </w:r>
      </w:ins>
      <w:r w:rsidRPr="00906B57">
        <w:rPr>
          <w:rFonts w:ascii="Arial" w:hAnsi="Arial" w:cs="Arial"/>
          <w:color w:val="000000"/>
          <w:sz w:val="22"/>
          <w:szCs w:val="22"/>
        </w:rPr>
        <w:t>OTU table</w:t>
      </w:r>
      <w:del w:id="27" w:author="Microsoft Office User" w:date="2016-11-26T15:27:00Z">
        <w:r w:rsidRPr="00906B57" w:rsidDel="00152665">
          <w:rPr>
            <w:rFonts w:ascii="Arial" w:hAnsi="Arial" w:cs="Arial"/>
            <w:color w:val="000000"/>
            <w:sz w:val="22"/>
            <w:szCs w:val="22"/>
          </w:rPr>
          <w:delText xml:space="preserve"> was sorted</w:delText>
        </w:r>
      </w:del>
      <w:r w:rsidRPr="00906B57">
        <w:rPr>
          <w:rFonts w:ascii="Arial" w:hAnsi="Arial" w:cs="Arial"/>
          <w:color w:val="000000"/>
          <w:sz w:val="22"/>
          <w:szCs w:val="22"/>
        </w:rPr>
        <w:t xml:space="preserve"> by sample pH and </w:t>
      </w:r>
      <w:ins w:id="28" w:author="Microsoft Office User" w:date="2016-11-26T15:26:00Z">
        <w:r w:rsidR="00152665">
          <w:rPr>
            <w:rFonts w:ascii="Arial" w:hAnsi="Arial" w:cs="Arial"/>
            <w:color w:val="000000"/>
            <w:sz w:val="22"/>
            <w:szCs w:val="22"/>
          </w:rPr>
          <w:t xml:space="preserve">the </w:t>
        </w:r>
        <w:r w:rsidR="00152665">
          <w:rPr>
            <w:rStyle w:val="None"/>
            <w:rFonts w:ascii="Arial" w:hAnsi="Arial" w:cs="Arial"/>
            <w:bCs/>
            <w:sz w:val="22"/>
            <w:szCs w:val="22"/>
            <w:lang w:val="it-IT"/>
          </w:rPr>
          <w:t>mean pH of the samples that the OTUs were observed in</w:t>
        </w:r>
        <w:r w:rsidR="00152665" w:rsidRPr="00906B57" w:rsidDel="00152665">
          <w:rPr>
            <w:rFonts w:ascii="Arial" w:hAnsi="Arial" w:cs="Arial"/>
            <w:color w:val="000000"/>
            <w:sz w:val="22"/>
            <w:szCs w:val="22"/>
          </w:rPr>
          <w:t xml:space="preserve"> </w:t>
        </w:r>
      </w:ins>
      <w:del w:id="29" w:author="Microsoft Office User" w:date="2016-11-26T15:26:00Z">
        <w:r w:rsidRPr="00906B57" w:rsidDel="00152665">
          <w:rPr>
            <w:rFonts w:ascii="Arial" w:hAnsi="Arial" w:cs="Arial"/>
            <w:color w:val="000000"/>
            <w:sz w:val="22"/>
            <w:szCs w:val="22"/>
          </w:rPr>
          <w:delText>mean pH of the OTUs</w:delText>
        </w:r>
        <w:r w:rsidR="0093216C" w:rsidDel="00152665">
          <w:rPr>
            <w:rFonts w:ascii="Arial" w:hAnsi="Arial" w:cs="Arial"/>
            <w:color w:val="000000"/>
            <w:sz w:val="22"/>
            <w:szCs w:val="22"/>
          </w:rPr>
          <w:delText xml:space="preserve"> </w:delText>
        </w:r>
      </w:del>
      <w:r w:rsidR="0093216C">
        <w:rPr>
          <w:rFonts w:ascii="Arial" w:hAnsi="Arial" w:cs="Arial"/>
          <w:color w:val="000000"/>
          <w:sz w:val="22"/>
          <w:szCs w:val="22"/>
        </w:rPr>
        <w:t xml:space="preserve">(Equation </w:t>
      </w:r>
      <w:ins w:id="30" w:author="Microsoft Office User" w:date="2016-11-26T15:19:00Z">
        <w:r w:rsidR="001007A6">
          <w:rPr>
            <w:rFonts w:ascii="Arial" w:hAnsi="Arial" w:cs="Arial"/>
            <w:color w:val="000000"/>
            <w:sz w:val="22"/>
            <w:szCs w:val="22"/>
          </w:rPr>
          <w:t>1</w:t>
        </w:r>
      </w:ins>
      <w:del w:id="31" w:author="Microsoft Office User" w:date="2016-11-26T15:19:00Z">
        <w:r w:rsidR="0093216C" w:rsidDel="001007A6">
          <w:rPr>
            <w:rFonts w:ascii="Arial" w:hAnsi="Arial" w:cs="Arial"/>
            <w:color w:val="000000"/>
            <w:sz w:val="22"/>
            <w:szCs w:val="22"/>
          </w:rPr>
          <w:delText>2</w:delText>
        </w:r>
      </w:del>
      <w:r w:rsidR="0093216C">
        <w:rPr>
          <w:rFonts w:ascii="Arial" w:hAnsi="Arial" w:cs="Arial"/>
          <w:color w:val="000000"/>
          <w:sz w:val="22"/>
          <w:szCs w:val="22"/>
        </w:rPr>
        <w:t>)</w:t>
      </w:r>
      <w:del w:id="32" w:author="Microsoft Office User" w:date="2016-11-26T15:27:00Z">
        <w:r w:rsidRPr="00906B57" w:rsidDel="00D61DF6">
          <w:rPr>
            <w:rFonts w:ascii="Arial" w:hAnsi="Arial" w:cs="Arial"/>
            <w:color w:val="000000"/>
            <w:sz w:val="22"/>
            <w:szCs w:val="22"/>
          </w:rPr>
          <w:delText>, the same band table pattern appeared as we show in Figure 1a</w:delText>
        </w:r>
      </w:del>
      <w:r w:rsidRPr="00906B57">
        <w:rPr>
          <w:rFonts w:ascii="Arial" w:hAnsi="Arial" w:cs="Arial"/>
          <w:color w:val="000000"/>
          <w:sz w:val="22"/>
          <w:szCs w:val="22"/>
        </w:rPr>
        <w:t>.  While the diagonal isn’t completely dense, there are more non-zero values compared to the corners of the heatmap. In line with the findings from the original study, this pattern is likely representative of niche differentiation of OTUs with respect to pH. The organisms that thrive in low pH environments tend not to exist in high pH environments and vice versa.  Low pH and high pH samples are shown in Figure 3c to have few overlapping species, a pattern not observed in the original study</w:t>
      </w:r>
      <w:r w:rsidR="00196D26" w:rsidRPr="00825987">
        <w:rPr>
          <w:rFonts w:ascii="Arial" w:hAnsi="Arial" w:cs="Arial"/>
          <w:color w:val="000000"/>
          <w:sz w:val="22"/>
          <w:szCs w:val="22"/>
        </w:rPr>
        <w:t xml:space="preserve"> as membership was evaluated at</w:t>
      </w:r>
      <w:r w:rsidRPr="00906B57">
        <w:rPr>
          <w:rFonts w:ascii="Arial" w:hAnsi="Arial" w:cs="Arial"/>
          <w:color w:val="000000"/>
          <w:sz w:val="22"/>
          <w:szCs w:val="22"/>
        </w:rPr>
        <w:t> coarser lev</w:t>
      </w:r>
      <w:r w:rsidR="00C73D9F" w:rsidRPr="00825987">
        <w:rPr>
          <w:rFonts w:ascii="Arial" w:hAnsi="Arial" w:cs="Arial"/>
          <w:color w:val="000000"/>
          <w:sz w:val="22"/>
          <w:szCs w:val="22"/>
        </w:rPr>
        <w:t xml:space="preserve">els of taxonomic resolution </w:t>
      </w:r>
      <w:r w:rsidR="00C73D9F"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"10.1128/AEM.00335-09", "author" : [ { "dropping-particle" : "", "family" : "Lauber", "given" : "Christian L", "non-dropping-particle" : "", "parse-names" : false, "suffix" : "" }, { "dropping-particle" : "", "family" : "Hamady", "given" : "Micah", "non-dropping-particle" : "", "parse-names" : false, "suffix" : "" }, { "dropping-particle" : "", "family" : "Knight", "given" : "Rob", "non-dropping-particle" : "", "parse-names" : false, "suffix" : "" }, { "dropping-particle" : "", "family" : "Fierer", "given" : "Noah", "non-dropping-particle" : "", "parse-names" : false, "suffix" : "" } ], "id" : "ITEM-1", "issue" : "15", "issued" : { "date-parts" : [ [ "2009" ] ] }, "page" : "5111-5120", "title" : "Pyrosequencing-Based Assessment of Soil pH as a Predictor of Soil Bacterial Community Structure at the Continental Scale", "type" : "article-journal", "volume" : "75" }, "uris" : [ "http://www.mendeley.com/documents/?uuid=26afc33f-9770-49cc-8836-1ba7c4a6046d" ] } ], "mendeley" : { "formattedCitation" : "(10)", "plainTextFormattedCitation" : "(10)", "previouslyFormattedCitation" : "(10)" }, "properties" : { "noteIndex" : 0 }, "schema" : "https://github.com/citation-style-language/schema/raw/master/csl-citation.json" }</w:instrText>
      </w:r>
      <w:r w:rsidR="00C73D9F"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(10)</w:t>
      </w:r>
      <w:r w:rsidR="00C73D9F" w:rsidRPr="00825987">
        <w:rPr>
          <w:rFonts w:ascii="Arial" w:hAnsi="Arial" w:cs="Arial"/>
          <w:color w:val="000000"/>
          <w:sz w:val="22"/>
          <w:szCs w:val="22"/>
        </w:rPr>
        <w:fldChar w:fldCharType="end"/>
      </w:r>
      <w:r w:rsidRPr="00906B57">
        <w:rPr>
          <w:rFonts w:ascii="Arial" w:hAnsi="Arial" w:cs="Arial"/>
          <w:color w:val="000000"/>
          <w:sz w:val="22"/>
          <w:szCs w:val="22"/>
        </w:rPr>
        <w:t>.</w:t>
      </w:r>
    </w:p>
    <w:p w14:paraId="4CE733D1" w14:textId="77777777" w:rsidR="006A63C2" w:rsidRPr="00906B57" w:rsidRDefault="006A63C2" w:rsidP="006058DC">
      <w:pPr>
        <w:jc w:val="both"/>
        <w:rPr>
          <w:rFonts w:ascii="Arial" w:hAnsi="Arial" w:cs="Arial"/>
          <w:sz w:val="22"/>
          <w:szCs w:val="22"/>
        </w:rPr>
      </w:pPr>
    </w:p>
    <w:p w14:paraId="4B79A00D" w14:textId="57C62BE3" w:rsidR="00906B57" w:rsidRPr="00906B57" w:rsidRDefault="00906B57" w:rsidP="00906B57">
      <w:pPr>
        <w:rPr>
          <w:rFonts w:ascii="Arial" w:hAnsi="Arial" w:cs="Arial"/>
          <w:sz w:val="22"/>
          <w:szCs w:val="22"/>
        </w:rPr>
      </w:pPr>
      <w:r w:rsidRPr="00906B57">
        <w:rPr>
          <w:rFonts w:ascii="Arial" w:hAnsi="Arial" w:cs="Arial"/>
          <w:i/>
          <w:iCs/>
          <w:color w:val="000000"/>
          <w:sz w:val="22"/>
          <w:szCs w:val="22"/>
        </w:rPr>
        <w:t xml:space="preserve">Case Study </w:t>
      </w:r>
      <w:r w:rsidR="00772910">
        <w:rPr>
          <w:rFonts w:ascii="Arial" w:hAnsi="Arial" w:cs="Arial"/>
          <w:i/>
          <w:iCs/>
          <w:color w:val="000000"/>
          <w:sz w:val="22"/>
          <w:szCs w:val="22"/>
        </w:rPr>
        <w:t xml:space="preserve">2 </w:t>
      </w:r>
      <w:r w:rsidRPr="00906B57">
        <w:rPr>
          <w:rFonts w:ascii="Arial" w:hAnsi="Arial" w:cs="Arial"/>
          <w:i/>
          <w:iCs/>
          <w:color w:val="000000"/>
          <w:sz w:val="22"/>
          <w:szCs w:val="22"/>
        </w:rPr>
        <w:t>- Post Mortem Mice Study</w:t>
      </w:r>
    </w:p>
    <w:p w14:paraId="1201241D" w14:textId="0F9F6E3A" w:rsidR="00906B57" w:rsidRPr="00906B57" w:rsidRDefault="00906B57" w:rsidP="00C73D9F">
      <w:pPr>
        <w:jc w:val="both"/>
        <w:rPr>
          <w:rFonts w:ascii="Arial" w:hAnsi="Arial" w:cs="Arial"/>
          <w:sz w:val="22"/>
          <w:szCs w:val="22"/>
        </w:rPr>
      </w:pPr>
      <w:r w:rsidRPr="00906B57">
        <w:rPr>
          <w:rFonts w:ascii="Arial" w:hAnsi="Arial" w:cs="Arial"/>
          <w:color w:val="000000"/>
          <w:sz w:val="22"/>
          <w:szCs w:val="22"/>
        </w:rPr>
        <w:t>In this study, 120 mice were sacrificed and allowed to decompose on soil. Mice were destructively sampled over approximately 8 week</w:t>
      </w:r>
      <w:r w:rsidR="00C73D9F" w:rsidRPr="00825987">
        <w:rPr>
          <w:rFonts w:ascii="Arial" w:hAnsi="Arial" w:cs="Arial"/>
          <w:color w:val="000000"/>
          <w:sz w:val="22"/>
          <w:szCs w:val="22"/>
        </w:rPr>
        <w:t xml:space="preserve">s </w:t>
      </w:r>
      <w:r w:rsidR="00C73D9F"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"10.1126/science.aad2646", "abstract" : "Vertebrate corpse decomposition provides an important stage in nutrient cycling in most terrestrial habitats, yetmicrobiallymediated processes are poorly understood. Here we combine deepmicrobial community characterization, community-level metabolic reconstruction, and soil biogeochemical assessment to understand the principles governing microbial community assembly during decomposition ofmouse and human corpses on different soil substrates.We find a suite of bacterial and fungal groups that contribute to nitrogen cycling and a reproducible network of decomposers that emerge on predictable time scales.Our results show that this decomposer community is derived primarily from bulk soil, but key decomposers are ubiquitous in low abundance. Soil type was not a dominant factor driving community development, and the process of decomposition is sufficiently reproducible to offer new opportunities for forensic investigations", "author" : [ { "dropping-particle" : "", "family" : "Metcalf", "given" : "Jessica L.", "non-dropping-particle" : "", "parse-names" : false, "suffix" : "" }, { "dropping-particle" : "", "family" : "Xu", "given" : "Zhenjiang Zech", "non-dropping-particle" : "", "parse-names" : false, "suffix" : "" }, { "dropping-particle" : "", "family" : "Weiss", "given" : "Sophie", "non-dropping-particle" : "", "parse-names" : false, "suffix" : "" }, { "dropping-particle" : "", "family" : "Lax", "given" : "Simon", "non-dropping-particle" : "", "parse-names" : false, "suffix" : "" }, { "dropping-particle" : "Van", "family" : "Treuren", "given" : "Will", "non-dropping-particle" : "", "parse-names" : false, "suffix" : "" }, { "dropping-particle" : "", "family" : "Hyde", "given" : "Embriette R", "non-dropping-particle" : "", "parse-names" : false, "suffix" : "" }, { "dropping-particle" : "", "family" : "Song", "given" : "Se Jin", "non-dropping-particle" : "", "parse-names" : false, "suffix" : "" }, { "dropping-particle" : "", "family" : "Amir", "given" : "Amnon", "non-dropping-particle" : "", "parse-names" : false, "suffix" : "" }, { "dropping-particle" : "", "family" : "Larsen", "given" : "Peter", "non-dropping-particle" : "", "parse-names" : false, "suffix" : "" }, { "dropping-particle" : "", "family" : "Sangwan", "given" : "Naseer", "non-dropping-particle" : "", "parse-names" : false, "suffix" : "" }, { "dropping-particle" : "", "family" : "Haarmann", "given" : "Daniel", "non-dropping-particle" : "", "parse-names" : false, "suffix" : "" }, { "dropping-particle" : "", "family" : "Humphrey", "given" : "Greg C.", "non-dropping-particle" : "", "parse-names" : false, "suffix" : "" }, { "dropping-particle" : "", "family" : "Ackermann", "given" : "Gail", "non-dropping-particle" : "", "parse-names" : false, "suffix" : "" }, { "dropping-particle" : "", "family" : "Thompson", "given" : "Luke R", "non-dropping-particle" : "", "parse-names" : false, "suffix" : "" }, { "dropping-particle" : "", "family" : "Lauber", "given" : "Christian", "non-dropping-particle" : "", "parse-names" : false, "suffix" : "" }, { "dropping-particle" : "", "family" : "Bibat", "given" : "Alexander", "non-dropping-particle" : "", "parse-names" : false, "suffix" : "" }, { "dropping-particle" : "", "family" : "Nicholas", "given" : "Catherine", "non-dropping-particle" : "", "parse-names" : false, "suffix" : "" }, { "dropping-particle" : "", "family" : "Gebert", "given" : "Matthew J", "non-dropping-particle" : "", "parse-names" : false, "suffix" : "" }, { "dropping-particle" : "", "family" : "Petrosino", "given" : "Joseph F", "non-dropping-particle" : "", "parse-names" : false, "suffix" : "" }, { "dropping-particle" : "", "family" : "Reed", "given" : "Sasha C", "non-dropping-particle" : "", "parse-names" : false, "suffix" : "" }, { "dropping-particle" : "", "family" : "Gilbert", "given" : "Jack A", "non-dropping-particle" : "", "parse-names" : false, "suffix" : "" }, { "dropping-particle" : "", "family" : "Lynne", "given" : "Aaron M.", "non-dropping-particle" : "", "parse-names" : false, "suffix" : "" }, { "dropping-particle" : "", "family" : "Bucheli", "given" : "Sibyl R.", "non-dropping-particle" : "", "parse-names" : false, "suffix" : "" }, { "dropping-particle" : "", "family" : "Carter", "given" : "David O.", "non-dropping-particle" : "", "parse-names" : false, "suffix" : "" }, { "dropping-particle" : "", "family" : "Knight", "given" : "Rob", "non-dropping-particle" : "", "parse-names" : false, "suffix" : "" } ], "container-title" : "Science", "id" : "ITEM-1", "issue" : "6269", "issued" : { "date-parts" : [ [ "2016" ] ] }, "page" : "158-162", "title" : "Mammalian Corpse Decomposition", "type" : "article-journal", "volume" : "351" }, "uris" : [ "http://www.mendeley.com/documents/?uuid=7c5af712-2adc-4a67-a0ca-42c6c2e241f4" ] } ], "mendeley" : { "formattedCitation" : "(12)", "plainTextFormattedCitation" : "(12)", "previouslyFormattedCitation" : "(12)" }, "properties" : { "noteIndex" : 0 }, "schema" : "https://github.com/citation-style-language/schema/raw/master/csl-citation.json" }</w:instrText>
      </w:r>
      <w:r w:rsidR="00C73D9F"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(12)</w:t>
      </w:r>
      <w:r w:rsidR="00C73D9F" w:rsidRPr="00825987">
        <w:rPr>
          <w:rFonts w:ascii="Arial" w:hAnsi="Arial" w:cs="Arial"/>
          <w:color w:val="000000"/>
          <w:sz w:val="22"/>
          <w:szCs w:val="22"/>
        </w:rPr>
        <w:fldChar w:fldCharType="end"/>
      </w:r>
      <w:r w:rsidRPr="00906B57">
        <w:rPr>
          <w:rFonts w:ascii="Arial" w:hAnsi="Arial" w:cs="Arial"/>
          <w:color w:val="000000"/>
          <w:sz w:val="22"/>
          <w:szCs w:val="22"/>
        </w:rPr>
        <w:t xml:space="preserve">. 16S sequencing libraries were generated from total DNA extracted from swabs of the skin on the head, and relative abundance values were calculated for each bacterial OTU. A relative abundance matrix was generated for each library and used as input in PCA. This analysis generated a clear horseshoe (Figure 2d) using </w:t>
      </w:r>
      <w:r w:rsidR="00C73D9F" w:rsidRPr="00825987">
        <w:rPr>
          <w:rFonts w:ascii="Arial" w:hAnsi="Arial" w:cs="Arial"/>
          <w:color w:val="000000"/>
          <w:sz w:val="22"/>
          <w:szCs w:val="22"/>
        </w:rPr>
        <w:t xml:space="preserve">unweighted UniFrac distance </w:t>
      </w:r>
      <w:r w:rsidR="00C73D9F" w:rsidRPr="00825987">
        <w:rPr>
          <w:rFonts w:ascii="Arial" w:hAnsi="Arial" w:cs="Arial"/>
          <w:color w:val="000000"/>
          <w:sz w:val="22"/>
          <w:szCs w:val="22"/>
        </w:rPr>
        <w:fldChar w:fldCharType="begin" w:fldLock="1"/>
      </w:r>
      <w:r w:rsidR="0042563C">
        <w:rPr>
          <w:rFonts w:ascii="Arial" w:hAnsi="Arial" w:cs="Arial"/>
          <w:color w:val="000000"/>
          <w:sz w:val="22"/>
          <w:szCs w:val="22"/>
        </w:rPr>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"type" : "article-journal", "volume" : "71" }, "uris" : [ "http://www.mendeley.com/documents/?uuid=b2898e39-323e-4e3f-9d32-b9523fbaa52e" ] } ], "mendeley" : { "formattedCitation" : "(13)", "plainTextFormattedCitation" : "(13)", "previouslyFormattedCitation" : "(13)" }, "properties" : { "noteIndex" : 0 }, "schema" : "https://github.com/citation-style-language/schema/raw/master/csl-citation.json" }</w:instrText>
      </w:r>
      <w:r w:rsidR="00C73D9F"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(13)</w:t>
      </w:r>
      <w:r w:rsidR="00C73D9F" w:rsidRPr="00825987">
        <w:rPr>
          <w:rFonts w:ascii="Arial" w:hAnsi="Arial" w:cs="Arial"/>
          <w:color w:val="000000"/>
          <w:sz w:val="22"/>
          <w:szCs w:val="22"/>
        </w:rPr>
        <w:fldChar w:fldCharType="end"/>
      </w:r>
      <w:r w:rsidRPr="00906B57">
        <w:rPr>
          <w:rFonts w:ascii="Arial" w:hAnsi="Arial" w:cs="Arial"/>
          <w:color w:val="000000"/>
          <w:sz w:val="22"/>
          <w:szCs w:val="22"/>
        </w:rPr>
        <w:t>, with a gradient with respect to the time since death, possibly reflecting a changing skin microbiome during decomposition of the mouse carcass.</w:t>
      </w:r>
      <w:r w:rsidR="00C73D9F" w:rsidRPr="00825987">
        <w:rPr>
          <w:rFonts w:ascii="Arial" w:hAnsi="Arial" w:cs="Arial"/>
          <w:sz w:val="22"/>
          <w:szCs w:val="22"/>
        </w:rPr>
        <w:t xml:space="preserve"> </w:t>
      </w:r>
      <w:r w:rsidRPr="00906B57">
        <w:rPr>
          <w:rFonts w:ascii="Arial" w:hAnsi="Arial" w:cs="Arial"/>
          <w:color w:val="000000"/>
          <w:sz w:val="22"/>
          <w:szCs w:val="22"/>
        </w:rPr>
        <w:t>When the samples were sorted by time since death</w:t>
      </w:r>
      <w:r w:rsidR="00BE5C33">
        <w:rPr>
          <w:rFonts w:ascii="Arial" w:hAnsi="Arial" w:cs="Arial"/>
          <w:color w:val="000000"/>
          <w:sz w:val="22"/>
          <w:szCs w:val="22"/>
        </w:rPr>
        <w:t xml:space="preserve"> using a similar strategy as noted above</w:t>
      </w:r>
      <w:r w:rsidRPr="00906B57">
        <w:rPr>
          <w:rFonts w:ascii="Arial" w:hAnsi="Arial" w:cs="Arial"/>
          <w:color w:val="000000"/>
          <w:sz w:val="22"/>
          <w:szCs w:val="22"/>
        </w:rPr>
        <w:t>, a band table emerges (Figure 2f). Also, the unweighted UniFrac distance analysis appears to have the same saturation property as observed previously with Euclidean distance and Chi-squared distance.  It is important to note that highest possible UniFrac distance is 1, suggesting that this distance metric can also be saturated.  In Figure 4b, while the distance hasn’t completely saturated, these dista</w:t>
      </w:r>
      <w:r w:rsidR="005C790B">
        <w:rPr>
          <w:rFonts w:ascii="Arial" w:hAnsi="Arial" w:cs="Arial"/>
          <w:color w:val="000000"/>
          <w:sz w:val="22"/>
          <w:szCs w:val="22"/>
        </w:rPr>
        <w:t>nces are quickly approaching</w:t>
      </w:r>
      <w:r w:rsidR="00F149A5">
        <w:rPr>
          <w:rFonts w:ascii="Arial" w:hAnsi="Arial" w:cs="Arial"/>
          <w:color w:val="000000"/>
          <w:sz w:val="22"/>
          <w:szCs w:val="22"/>
        </w:rPr>
        <w:t xml:space="preserve"> the</w:t>
      </w:r>
      <w:r w:rsidRPr="00906B57">
        <w:rPr>
          <w:rFonts w:ascii="Arial" w:hAnsi="Arial" w:cs="Arial"/>
          <w:color w:val="000000"/>
          <w:sz w:val="22"/>
          <w:szCs w:val="22"/>
        </w:rPr>
        <w:t xml:space="preserve"> theoretical maximal UniFrac distance. </w:t>
      </w:r>
    </w:p>
    <w:p w14:paraId="50D326AE" w14:textId="77777777" w:rsidR="00906B57" w:rsidRPr="00906B57" w:rsidRDefault="00906B57" w:rsidP="00906B57">
      <w:pPr>
        <w:rPr>
          <w:rFonts w:ascii="Arial" w:eastAsia="Times New Roman" w:hAnsi="Arial" w:cs="Arial"/>
          <w:sz w:val="22"/>
          <w:szCs w:val="22"/>
        </w:rPr>
      </w:pPr>
    </w:p>
    <w:p w14:paraId="6089EC8D" w14:textId="4B9A2A03" w:rsidR="00C73D9F" w:rsidRPr="00EE22C5" w:rsidRDefault="00906B57" w:rsidP="00EE22C5">
      <w:pPr>
        <w:jc w:val="both"/>
        <w:rPr>
          <w:rFonts w:ascii="Arial" w:hAnsi="Arial" w:cs="Arial"/>
          <w:sz w:val="22"/>
          <w:szCs w:val="22"/>
        </w:rPr>
      </w:pPr>
      <w:r w:rsidRPr="00906B57">
        <w:rPr>
          <w:rFonts w:ascii="Arial" w:hAnsi="Arial" w:cs="Arial"/>
          <w:color w:val="000000"/>
          <w:sz w:val="22"/>
          <w:szCs w:val="22"/>
        </w:rPr>
        <w:t xml:space="preserve">The striking changes in microbial communities during decomposition are associated with dramatic environmental biochemical changes, including increased pH, ammonia, and total nitrogen, all measured in soil beneath the mice. Correspondingly, microbial communities are predicted to increase in gene abundance of important nitrogen cycling pathways such as amino acid degradation (e.g. glutamate dehydrogenase, </w:t>
      </w:r>
      <w:r w:rsidR="00C73D9F" w:rsidRPr="00825987">
        <w:rPr>
          <w:rFonts w:ascii="Arial" w:hAnsi="Arial" w:cs="Arial"/>
          <w:color w:val="000000"/>
          <w:sz w:val="22"/>
          <w:szCs w:val="22"/>
        </w:rPr>
        <w:t xml:space="preserve">lysine decarboxylase, ornithine </w:t>
      </w:r>
      <w:r w:rsidRPr="00906B57">
        <w:rPr>
          <w:rFonts w:ascii="Arial" w:hAnsi="Arial" w:cs="Arial"/>
          <w:color w:val="000000"/>
          <w:sz w:val="22"/>
          <w:szCs w:val="22"/>
        </w:rPr>
        <w:t>decarboxylase) and nitrate reduction (e.g. nitrate and nitrite reductase). Bacterial taxa in the families Chromatiaceae (OTU 46026, 4482362) and Rhizobiaceae (OTU 4301099) are involved in nitrogen metabolism and become abundant as mouse bodies progress through the stages of decomposition (e.g. Fresh, Active Decay, Advanced Decay).  As shown in Figure S1, all of these OTUs peak at specific timepoints. The two Chromatiaceae OTUs peak during Active Decay (bloating and purge of fluids) at 15 days of decomposition. The Rhizobiaceae OTU peaks during Advanced Decay (sinking and sagging flesh) at 30 days of decomposition and when pH, ammonia, and total nitrogen were measu</w:t>
      </w:r>
      <w:r w:rsidR="00C73D9F" w:rsidRPr="00825987">
        <w:rPr>
          <w:rFonts w:ascii="Arial" w:hAnsi="Arial" w:cs="Arial"/>
          <w:color w:val="000000"/>
          <w:sz w:val="22"/>
          <w:szCs w:val="22"/>
        </w:rPr>
        <w:t xml:space="preserve">red at their highest levels </w:t>
      </w:r>
      <w:r w:rsidR="00C73D9F" w:rsidRPr="00825987">
        <w:rPr>
          <w:rFonts w:ascii="Arial" w:hAnsi="Arial" w:cs="Arial"/>
          <w:color w:val="000000"/>
          <w:sz w:val="22"/>
          <w:szCs w:val="22"/>
        </w:rPr>
        <w:fldChar w:fldCharType="begin" w:fldLock="1"/>
      </w:r>
      <w:r w:rsidR="00776701">
        <w:rPr>
          <w:rFonts w:ascii="Arial" w:hAnsi="Arial" w:cs="Arial"/>
          <w:color w:val="000000"/>
          <w:sz w:val="22"/>
          <w:szCs w:val="22"/>
        </w:rPr>
        <w:instrText>ADDIN CSL_CITATION { "citationItems" : [ { "id" : "ITEM-1", "itemData" : { "DOI" : "10.1126/science.aad2646", "abstract" : "Vertebrate corpse decomposition provides an important stage in nutrient cycling in most terrestrial habitats, yetmicrobiallymediated processes are poorly understood. Here we combine deepmicrobial community characterization, community-level metabolic reconstruction, and soil biogeochemical assessment to understand the principles governing microbial community assembly during decomposition ofmouse and human corpses on different soil substrates.We find a suite of bacterial and fungal groups that contribute to nitrogen cycling and a reproducible network of decomposers that emerge on predictable time scales.Our results show that this decomposer community is derived primarily from bulk soil, but key decomposers are ubiquitous in low abundance. Soil type was not a dominant factor driving community development, and the process of decomposition is sufficiently reproducible to offer new opportunities for forensic investigations", "author" : [ { "dropping-particle" : "", "family" : "Metcalf", "given" : "Jessica L.", "non-dropping-particle" : "", "parse-names" : false, "suffix" : "" }, { "dropping-particle" : "", "family" : "Xu", "given" : "Zhenjiang Zech", "non-dropping-particle" : "", "parse-names" : false, "suffix" : "" }, { "dropping-particle" : "", "family" : "Weiss", "given" : "Sophie", "non-dropping-particle" : "", "parse-names" : false, "suffix" : "" }, { "dropping-particle" : "", "family" : "Lax", "given" : "Simon", "non-dropping-particle" : "", "parse-names" : false, "suffix" : "" }, { "dropping-particle" : "Van", "family" : "Treuren", "given" : "Will", "non-dropping-particle" : "", "parse-names" : false, "suffix" : "" }, { "dropping-particle" : "", "family" : "Hyde", "given" : "Embriette R", "non-dropping-particle" : "", "parse-names" : false, "suffix" : "" }, { "dropping-particle" : "", "family" : "Song", "given" : "Se Jin", "non-dropping-particle" : "", "parse-names" : false, "suffix" : "" }, { "dropping-particle" : "", "family" : "Amir", "given" : "Amnon", "non-dropping-particle" : "", "parse-names" : false, "suffix" : "" }, { "dropping-particle" : "", "family" : "Larsen", "given" : "Peter", "non-dropping-particle" : "", "parse-names" : false, "suffix" : "" }, { "dropping-particle" : "", "family" : "Sangwan", "given" : "Naseer", "non-dropping-particle" : "", "parse-names" : false, "suffix" : "" }, { "dropping-particle" : "", "family" : "Haarmann", "given" : "Daniel", "non-dropping-particle" : "", "parse-names" : false, "suffix" : "" }, { "dropping-particle" : "", "family" : "Humphrey", "given" : "Greg C.", "non-dropping-particle" : "", "parse-names" : false, "suffix" : "" }, { "dropping-particle" : "", "family" : "Ackermann", "given" : "Gail", "non-dropping-particle" : "", "parse-names" : false, "suffix" : "" }, { "dropping-particle" : "", "family" : "Thompson", "given" : "Luke R", "non-dropping-particle" : "", "parse-names" : false, "suffix" : "" }, { "dropping-particle" : "", "family" : "Lauber", "given" : "Christian", "non-dropping-particle" : "", "parse-names" : false, "suffix" : "" }, { "dropping-particle" : "", "family" : "Bibat", "given" : "Alexander", "non-dropping-particle" : "", "parse-names" : false, "suffix" : "" }, { "dropping-particle" : "", "family" : "Nicholas", "given" : "Catherine", "non-dropping-particle" : "", "parse-names" : false, "suffix" : "" }, { "dropping-particle" : "", "family" : "Gebert", "given" : "Matthew J", "non-dropping-particle" : "", "parse-names" : false, "suffix" : "" }, { "dropping-particle" : "", "family" : "Petrosino", "given" : "Joseph F", "non-dropping-particle" : "", "parse-names" : false, "suffix" : "" }, { "dropping-particle" : "", "family" : "Reed", "given" : "Sasha C", "non-dropping-particle" : "", "parse-names" : false, "suffix" : "" }, { "dropping-particle" : "", "family" : "Gilbert", "given" : "Jack A", "non-dropping-particle" : "", "parse-names" : false, "suffix" : "" }, { "dropping-particle" : "", "family" : "Lynne", "given" : "Aaron M.", "non-dropping-particle" : "", "parse-names" : false, "suffix" : "" }, { "dropping-particle" : "", "family" : "Bucheli", "given" : "Sibyl R.", "non-dropping-particle" : "", "parse-names" : false, "suffix" : "" }, { "dropping-particle" : "", "family" : "Carter", "given" : "David O.", "non-dropping-particle" : "", "parse-names" : false, "suffix" : "" }, { "dropping-particle" : "", "family" : "Knight", "given" : "Rob", "non-dropping-particle" : "", "parse-names" : false, "suffix" : "" } ], "container-title" : "Science", "id" : "ITEM-1", "issue" : "6269", "issued" : { "date-parts" : [ [ "2016" ] ] }, "page" : "158-162", "title" : "Mammalian Corpse Decomposition", "type" : "article-journal", "volume" : "351" }, "uris" : [ "http://www.mendeley.com/documents/?uuid=7c5af712-2adc-4a67-a0ca-42c6c2e241f4" ] } ], "mendeley" : { "formattedCitation" : "(12)", "plainTextFormattedCitation" : "(12)", "previouslyFormattedCitation" : "(12)" }, "properties" : { "noteIndex" : 0 }, "schema" : "https://github.com/citation-style-language/schema/raw/master/csl-citation.json" }</w:instrText>
      </w:r>
      <w:r w:rsidR="00C73D9F" w:rsidRPr="00825987">
        <w:rPr>
          <w:rFonts w:ascii="Arial" w:hAnsi="Arial" w:cs="Arial"/>
          <w:color w:val="000000"/>
          <w:sz w:val="22"/>
          <w:szCs w:val="22"/>
        </w:rPr>
        <w:fldChar w:fldCharType="separate"/>
      </w:r>
      <w:r w:rsidR="002E29DC" w:rsidRPr="002E29DC">
        <w:rPr>
          <w:rFonts w:ascii="Arial" w:hAnsi="Arial" w:cs="Arial"/>
          <w:noProof/>
          <w:color w:val="000000"/>
          <w:sz w:val="22"/>
          <w:szCs w:val="22"/>
        </w:rPr>
        <w:t>(12)</w:t>
      </w:r>
      <w:r w:rsidR="00C73D9F" w:rsidRPr="00825987">
        <w:rPr>
          <w:rFonts w:ascii="Arial" w:hAnsi="Arial" w:cs="Arial"/>
          <w:color w:val="000000"/>
          <w:sz w:val="22"/>
          <w:szCs w:val="22"/>
        </w:rPr>
        <w:fldChar w:fldCharType="end"/>
      </w:r>
      <w:r w:rsidRPr="00906B57">
        <w:rPr>
          <w:rFonts w:ascii="Arial" w:hAnsi="Arial" w:cs="Arial"/>
          <w:color w:val="000000"/>
          <w:sz w:val="22"/>
          <w:szCs w:val="22"/>
        </w:rPr>
        <w:t>.    </w:t>
      </w:r>
    </w:p>
    <w:p w14:paraId="3DDF67A4" w14:textId="77777777" w:rsidR="008F4260" w:rsidRDefault="008F4260" w:rsidP="008F4260">
      <w:pPr>
        <w:jc w:val="both"/>
        <w:rPr>
          <w:rFonts w:ascii="Arial" w:hAnsi="Arial" w:cs="Arial"/>
          <w:sz w:val="22"/>
          <w:szCs w:val="22"/>
        </w:rPr>
      </w:pPr>
    </w:p>
    <w:p w14:paraId="7143C5B9" w14:textId="237F7023" w:rsidR="00385109" w:rsidRPr="00906B57" w:rsidRDefault="00385109" w:rsidP="00385109">
      <w:pPr>
        <w:spacing w:after="240"/>
        <w:jc w:val="both"/>
        <w:rPr>
          <w:rFonts w:ascii="Arial" w:hAnsi="Arial" w:cs="Arial"/>
          <w:sz w:val="22"/>
          <w:szCs w:val="22"/>
        </w:rPr>
      </w:pPr>
      <w:r w:rsidRPr="00906B57">
        <w:rPr>
          <w:rFonts w:ascii="Arial" w:hAnsi="Arial" w:cs="Arial"/>
          <w:color w:val="000000"/>
          <w:sz w:val="22"/>
          <w:szCs w:val="22"/>
        </w:rPr>
        <w:t>To further validate if saturation leads to horseshoes, a new distance metric EMBAD (Earth Mover Band Aware Distance) was engineered to be non-saturating</w:t>
      </w:r>
      <w:ins w:id="33" w:author="Microsoft Office User" w:date="2016-11-26T12:27:00Z">
        <w:r w:rsidR="00CF27DC">
          <w:rPr>
            <w:rFonts w:ascii="Arial" w:hAnsi="Arial" w:cs="Arial"/>
            <w:color w:val="000000"/>
            <w:sz w:val="22"/>
            <w:szCs w:val="22"/>
          </w:rPr>
          <w:t xml:space="preserve"> as a proof of concept</w:t>
        </w:r>
      </w:ins>
      <w:ins w:id="34" w:author="Microsoft Office User" w:date="2016-11-26T13:38:00Z">
        <w:r w:rsidR="002E1BDD">
          <w:rPr>
            <w:rFonts w:ascii="Arial" w:hAnsi="Arial" w:cs="Arial"/>
            <w:color w:val="000000"/>
            <w:sz w:val="22"/>
            <w:szCs w:val="22"/>
          </w:rPr>
          <w:t xml:space="preserve"> (Supplemental Methods)</w:t>
        </w:r>
      </w:ins>
      <w:r w:rsidRPr="00906B57">
        <w:rPr>
          <w:rFonts w:ascii="Arial" w:hAnsi="Arial" w:cs="Arial"/>
          <w:color w:val="000000"/>
          <w:sz w:val="22"/>
          <w:szCs w:val="22"/>
        </w:rPr>
        <w:t xml:space="preserve">.  This distance metric uses prior knowledge about the ordering of the band table, and is determined by calculating the flow between two samples. As shown in </w:t>
      </w:r>
      <w:r w:rsidR="00F17426">
        <w:rPr>
          <w:rFonts w:ascii="Arial" w:hAnsi="Arial" w:cs="Arial"/>
          <w:color w:val="000000"/>
          <w:sz w:val="22"/>
          <w:szCs w:val="22"/>
        </w:rPr>
        <w:t>Figure S1</w:t>
      </w:r>
      <w:r w:rsidRPr="00906B57">
        <w:rPr>
          <w:rFonts w:ascii="Arial" w:hAnsi="Arial" w:cs="Arial"/>
          <w:color w:val="000000"/>
          <w:sz w:val="22"/>
          <w:szCs w:val="22"/>
        </w:rPr>
        <w:t>a, sample 1 and sample 2 each have 4 species proportions.  To calculate the distance between sample 1 and sample 2, the probability mass of species 1 and species 2 needs to be shuffled over to species 3 and species 4.  This concept is analogous to computing maximum flow along a pipe, and can be calculated u</w:t>
      </w:r>
      <w:r w:rsidRPr="00825987">
        <w:rPr>
          <w:rFonts w:ascii="Arial" w:hAnsi="Arial" w:cs="Arial"/>
          <w:color w:val="000000"/>
          <w:sz w:val="22"/>
          <w:szCs w:val="22"/>
        </w:rPr>
        <w:t xml:space="preserve">sing Earth Mover’s distance </w:t>
      </w:r>
      <w:ins w:id="35" w:author="Microsoft Office User" w:date="2016-11-26T14:03:00Z">
        <w:r w:rsidR="00496252">
          <w:rPr>
            <w:rFonts w:ascii="Arial" w:hAnsi="Arial" w:cs="Arial"/>
            <w:color w:val="000000"/>
            <w:sz w:val="22"/>
            <w:szCs w:val="22"/>
          </w:rPr>
          <w:fldChar w:fldCharType="begin" w:fldLock="1"/>
        </w:r>
      </w:ins>
      <w:r w:rsidR="00851666">
        <w:rPr>
          <w:rFonts w:ascii="Arial" w:hAnsi="Arial" w:cs="Arial"/>
          <w:color w:val="000000"/>
          <w:sz w:val="22"/>
          <w:szCs w:val="22"/>
        </w:rPr>
        <w:instrText>ADDIN CSL_CITATION { "citationItems" : [ { "id" : "ITEM-1", "itemData" : { "ISBN" : "9781424444199", "author" : [ { "dropping-particle" : "", "family" : "Werman", "given" : "Michael", "non-dropping-particle" : "", "parse-names" : false, "suffix" : "" } ], "container-title" : "Proceedings of the 12th IEEE International Conference on Computer Vision - ICCV '09", "id" : "ITEM-1", "issued" : { "date-parts" : [ [ "2009" ] ] }, "page" : "460-467", "title" : "Fast and Robust Earth Mover \u2019 s Distances", "type" : "article-journal" }, "uris" : [ "http://www.mendeley.com/documents/?uuid=cb794d8d-46c5-4c3e-a92f-a909650fa039" ] }, { "id" : "ITEM-2", "itemData" : { "DOI" : "10.1007/978-3-540-88690-7-37", "ISBN" : "3540886893", "ISSN" : "03029743", "PMID" : "16546397", "abstract" : "We present a new metric between histograms such as SIFT descriptors and a linear time algorithm for its computation. It is common practice to use the L 2 metric for comparing SIFT descriptors. This practice assumes that SIFT bins are aligned, an assumption which is often not correct due to quantization, distortion, occlusion etc. In this paper we present a new Earth Mover's Distance (EMD) variant. We show that it is a metric (unlike the original EMD [1] which is a metric only for normalized histograms). Moreover, it is a natural extension of the L 1 metric. Second, we propose a linear time algorithm for the computation of the EMD variant, with a robust ground distance for oriented gradients. Finally, extensive experimental results on the Mikolajczyk and Schmid dataset [2] show that our method outperforms state of the art distances.", "author" : [ { "dropping-particle" : "", "family" : "Pele", "given" : "Ofir", "non-dropping-particle" : "", "parse-names" : false, "suffix" : "" }, { "dropping-particle" : "", "family" : "Werman", "given" : "Michael", "non-dropping-particle" : "", "parse-names" : false, "suffix" : "" } ], "container-title" : "Lecture Notes in Computer Science (including subseries Lecture Notes in Artificial Intelligence and Lecture Notes in Bioinformatics)", "id" : "ITEM-2", "issue" : "PART 3", "issued" : { "date-parts" : [ [ "2008" ] ] }, "page" : "495-508", "title" : "A linear time histogram metric for improved SIFT matching", "type" : "article-journal", "volume" : "5304 LNCS" }, "uris" : [ "http://www.mendeley.com/documents/?uuid=24ffebe5-7f6c-403a-b76d-b48ad7751a88" ] }, { "id" : "ITEM-3", "itemData" : { "DOI" : "10.1109/ICCV.2001.937632", "ISBN" : "0769511430", "abstract" : "The Earth Mover's distanc1e was first introduced as a purely empirical ways to measure texture and color similarities. We show that it has a rigorous probabilistic interpretation and is conceptually equivalent to the Mallows distance on probability distributions. The two distances are exactly the same when applied to probability distributions, but behave differently when applied to unnormalized distributions with different masses, called signatures. We discuss the advantages and disadvantages of both distances, and statistical issues involved in computing them from data. We also report some texture classification results for the Mallows distance applied to texture features and compare several ways of estimating feature distributions. In addition, we list some known probabilistic properties of this distance", "author" : [ { "dropping-particle" : "", "family" : "Levina", "given" : "Elizaveta", "non-dropping-particle" : "", "parse-names" : false, "suffix" : "" }, { "dropping-particle" : "", "family" : "Bickel", "given" : "Peter", "non-dropping-particle" : "", "parse-names" : false, "suffix" : "" } ], "container-title" : "Eighth IEEE International Conference on Computer Vision", "id" : "ITEM-3", "issued" : { "date-parts" : [ [ "2001" ] ] }, "page" : "251-256", "title" : "The earth mover's distance is the Mallows distance: some insights from statistics", "type" : "article-journal" }, "uris" : [ "http://www.mendeley.com/documents/?uuid=40a8ac06-268b-477e-b0f3-581284df5669" ] } ], "mendeley" : { "formattedCitation" : "(14\u201316)", "plainTextFormattedCitation" : "(14\u201316)", "previouslyFormattedCitation" : "(14\u201316)" }, "properties" : { "noteIndex" : 0 }, "schema" : "https://github.com/citation-style-language/schema/raw/master/csl-citation.json" }</w:instrText>
      </w:r>
      <w:r w:rsidR="00496252">
        <w:rPr>
          <w:rFonts w:ascii="Arial" w:hAnsi="Arial" w:cs="Arial"/>
          <w:color w:val="000000"/>
          <w:sz w:val="22"/>
          <w:szCs w:val="22"/>
        </w:rPr>
        <w:fldChar w:fldCharType="separate"/>
      </w:r>
      <w:r w:rsidR="00496252" w:rsidRPr="00496252">
        <w:rPr>
          <w:rFonts w:ascii="Arial" w:hAnsi="Arial" w:cs="Arial"/>
          <w:noProof/>
          <w:color w:val="000000"/>
          <w:sz w:val="22"/>
          <w:szCs w:val="22"/>
        </w:rPr>
        <w:t>(14–16)</w:t>
      </w:r>
      <w:ins w:id="36" w:author="Microsoft Office User" w:date="2016-11-26T14:03:00Z">
        <w:r w:rsidR="00496252">
          <w:rPr>
            <w:rFonts w:ascii="Arial" w:hAnsi="Arial" w:cs="Arial"/>
            <w:color w:val="000000"/>
            <w:sz w:val="22"/>
            <w:szCs w:val="22"/>
          </w:rPr>
          <w:fldChar w:fldCharType="end"/>
        </w:r>
      </w:ins>
    </w:p>
    <w:p w14:paraId="7491A0A5" w14:textId="2E262AE9" w:rsidR="00385109" w:rsidRDefault="00385109" w:rsidP="00385109">
      <w:pPr>
        <w:jc w:val="both"/>
        <w:rPr>
          <w:rFonts w:ascii="Arial" w:hAnsi="Arial" w:cs="Arial"/>
          <w:sz w:val="22"/>
          <w:szCs w:val="22"/>
        </w:rPr>
      </w:pPr>
      <w:r w:rsidRPr="00906B57">
        <w:rPr>
          <w:rFonts w:ascii="Arial" w:hAnsi="Arial" w:cs="Arial"/>
          <w:color w:val="000000"/>
          <w:sz w:val="22"/>
          <w:szCs w:val="22"/>
        </w:rPr>
        <w:t>For the 88 soils</w:t>
      </w:r>
      <w:r w:rsidR="00B5391F">
        <w:rPr>
          <w:rFonts w:ascii="Arial" w:hAnsi="Arial" w:cs="Arial"/>
          <w:color w:val="000000"/>
          <w:sz w:val="22"/>
          <w:szCs w:val="22"/>
        </w:rPr>
        <w:t xml:space="preserve"> (Figure S1b)</w:t>
      </w:r>
      <w:r w:rsidRPr="00906B57">
        <w:rPr>
          <w:rFonts w:ascii="Arial" w:hAnsi="Arial" w:cs="Arial"/>
          <w:color w:val="000000"/>
          <w:sz w:val="22"/>
          <w:szCs w:val="22"/>
        </w:rPr>
        <w:t>, the EMBAD was applied to t</w:t>
      </w:r>
      <w:r w:rsidRPr="00825987">
        <w:rPr>
          <w:rFonts w:ascii="Arial" w:hAnsi="Arial" w:cs="Arial"/>
          <w:color w:val="000000"/>
          <w:sz w:val="22"/>
          <w:szCs w:val="22"/>
        </w:rPr>
        <w:t xml:space="preserve">he pH sorted table. Therefore, </w:t>
      </w:r>
      <w:r w:rsidRPr="00906B57">
        <w:rPr>
          <w:rFonts w:ascii="Arial" w:hAnsi="Arial" w:cs="Arial"/>
          <w:color w:val="000000"/>
          <w:sz w:val="22"/>
          <w:szCs w:val="22"/>
        </w:rPr>
        <w:t>even if two samples are not overlapping, samples closer together will have a smaller distance than samples further apart in the gradient.  This is because the distance is defined to be not saturating and explicitly accounts for the pH gradient.  The same strategy was employed for the postmortem interval mice</w:t>
      </w:r>
      <w:r w:rsidR="00B5391F">
        <w:rPr>
          <w:rFonts w:ascii="Arial" w:hAnsi="Arial" w:cs="Arial"/>
          <w:color w:val="000000"/>
          <w:sz w:val="22"/>
          <w:szCs w:val="22"/>
        </w:rPr>
        <w:t xml:space="preserve"> (Figure S1c), sorting the table by decomposition days</w:t>
      </w:r>
      <w:r w:rsidRPr="00906B57">
        <w:rPr>
          <w:rFonts w:ascii="Arial" w:hAnsi="Arial" w:cs="Arial"/>
          <w:color w:val="000000"/>
          <w:sz w:val="22"/>
          <w:szCs w:val="22"/>
        </w:rPr>
        <w:t>. The PCoA plots resulting from these applications of EMBAD suggest that a non-saturating distance metric could remove the horseshoe effect from lower dimensional projections of these abundances.  This provides further evidence that this saturation property could explain the the horseshoe phenomenon.</w:t>
      </w:r>
    </w:p>
    <w:p w14:paraId="11CCE22A" w14:textId="77777777" w:rsidR="00385109" w:rsidRPr="00906B57" w:rsidRDefault="00385109" w:rsidP="00385109">
      <w:pPr>
        <w:rPr>
          <w:rFonts w:ascii="Arial" w:hAnsi="Arial" w:cs="Arial"/>
          <w:sz w:val="22"/>
          <w:szCs w:val="22"/>
        </w:rPr>
      </w:pPr>
    </w:p>
    <w:p w14:paraId="363B350C" w14:textId="55108D91" w:rsidR="00385109" w:rsidRDefault="00385109" w:rsidP="00410F8B">
      <w:pPr>
        <w:spacing w:after="240"/>
        <w:jc w:val="both"/>
        <w:rPr>
          <w:ins w:id="37" w:author="Microsoft Office User" w:date="2016-11-26T12:30:00Z"/>
          <w:rFonts w:ascii="Arial" w:hAnsi="Arial" w:cs="Arial"/>
          <w:color w:val="000000"/>
          <w:sz w:val="22"/>
          <w:szCs w:val="22"/>
        </w:rPr>
      </w:pPr>
      <w:r w:rsidRPr="00906B57">
        <w:rPr>
          <w:rFonts w:ascii="Arial" w:hAnsi="Arial" w:cs="Arial"/>
          <w:color w:val="000000"/>
          <w:sz w:val="22"/>
          <w:szCs w:val="22"/>
        </w:rPr>
        <w:t>For the 88 soils study a PERMANOVA test investigating the difference between soils with a pH less than 3, and soils with a pH greater than 8.  With the EMBAD distance metric</w:t>
      </w:r>
      <w:r>
        <w:rPr>
          <w:rFonts w:ascii="Arial" w:hAnsi="Arial" w:cs="Arial"/>
          <w:color w:val="000000"/>
          <w:sz w:val="22"/>
          <w:szCs w:val="22"/>
        </w:rPr>
        <w:t xml:space="preserve"> </w:t>
      </w:r>
      <w:r w:rsidRPr="00906B57">
        <w:rPr>
          <w:rFonts w:ascii="Arial" w:hAnsi="Arial" w:cs="Arial"/>
          <w:color w:val="000000"/>
          <w:sz w:val="22"/>
          <w:szCs w:val="22"/>
        </w:rPr>
        <w:t xml:space="preserve">the PERMANOVA gave a pseudo F-statistic of 650.5 and a p-value of 0.0003, which has a much larger effect size compared to the original Chi-squared distance metric with a pseudo F-statistic of 3.8 and a p-value of 0.0004 with 9999 permutations.  A similar trend was observed in the post mortem interval mice study when testing the first decomposition day to the last decomposition day using PERMANOVA.  The EMBAD distance metric had a pseudo F-statistic of 439.8 and a p-value of 0.0001 with 9999 permutations, which has a larger effect size than the Unifrac distance metric, which had a pseudo F-statistic of 25.5 and a p-value of 0.0001. This method is relieved from misinterpretations of data due to horseshoes and arches and facilitates the interpretation of taxonomic units along biologically significant gradients that reflect the selective pressure of these factors on the distribution of microbes. </w:t>
      </w:r>
      <w:ins w:id="38" w:author="Microsoft Office User" w:date="2016-11-26T12:28:00Z">
        <w:r w:rsidR="00CF27DC">
          <w:rPr>
            <w:rFonts w:ascii="Arial" w:hAnsi="Arial" w:cs="Arial"/>
            <w:color w:val="000000"/>
            <w:sz w:val="22"/>
            <w:szCs w:val="22"/>
          </w:rPr>
          <w:t xml:space="preserve"> </w:t>
        </w:r>
      </w:ins>
    </w:p>
    <w:p w14:paraId="17D20B2F" w14:textId="7E1D93FD" w:rsidR="00CF27DC" w:rsidDel="00293CDD" w:rsidRDefault="00CF27DC" w:rsidP="008F4260">
      <w:pPr>
        <w:jc w:val="both"/>
        <w:rPr>
          <w:del w:id="39" w:author="Microsoft Office User" w:date="2016-11-26T12:32:00Z"/>
          <w:rFonts w:ascii="Arial" w:hAnsi="Arial" w:cs="Arial"/>
          <w:color w:val="000000"/>
          <w:sz w:val="22"/>
          <w:szCs w:val="22"/>
        </w:rPr>
      </w:pPr>
      <w:ins w:id="40" w:author="Microsoft Office User" w:date="2016-11-26T12:30:00Z">
        <w:r>
          <w:rPr>
            <w:rFonts w:ascii="Arial" w:hAnsi="Arial" w:cs="Arial"/>
            <w:color w:val="000000"/>
            <w:sz w:val="22"/>
            <w:szCs w:val="22"/>
          </w:rPr>
          <w:t xml:space="preserve">In light of the benefits of engineering a non-saturating distance metric, the EMBAD distance metric requires the gradient to known a priori.  Generalizing this approach in the absence of known gradients is a difficult problem </w:t>
        </w:r>
      </w:ins>
      <w:ins w:id="41" w:author="Microsoft Office User" w:date="2016-12-08T18:48:00Z">
        <w:r w:rsidR="00293CDD">
          <w:rPr>
            <w:rFonts w:ascii="Arial" w:hAnsi="Arial" w:cs="Arial"/>
            <w:color w:val="000000"/>
            <w:sz w:val="22"/>
            <w:szCs w:val="22"/>
          </w:rPr>
          <w:t xml:space="preserve">would require an exhaustive using known algorithms.  Specifically, </w:t>
        </w:r>
      </w:ins>
      <w:ins w:id="42" w:author="Microsoft Office User" w:date="2016-11-26T12:30:00Z">
        <w:r w:rsidR="00293CDD">
          <w:rPr>
            <w:rFonts w:ascii="Arial" w:hAnsi="Arial" w:cs="Arial"/>
            <w:color w:val="000000"/>
            <w:sz w:val="22"/>
            <w:szCs w:val="22"/>
          </w:rPr>
          <w:t>this problem</w:t>
        </w:r>
        <w:r>
          <w:rPr>
            <w:rFonts w:ascii="Arial" w:hAnsi="Arial" w:cs="Arial"/>
            <w:color w:val="000000"/>
            <w:sz w:val="22"/>
            <w:szCs w:val="22"/>
          </w:rPr>
          <w:t xml:space="preserve"> falls under the category of NP-hard problems</w:t>
        </w:r>
      </w:ins>
      <w:ins w:id="43" w:author="Microsoft Office User" w:date="2016-11-26T12:32:00Z">
        <w:r w:rsidR="00B11489">
          <w:rPr>
            <w:rFonts w:ascii="Arial" w:hAnsi="Arial" w:cs="Arial"/>
            <w:color w:val="000000"/>
            <w:sz w:val="22"/>
            <w:szCs w:val="22"/>
          </w:rPr>
          <w:t xml:space="preserve"> (Supplemental Proof 2)</w:t>
        </w:r>
      </w:ins>
      <w:ins w:id="44" w:author="Microsoft Office User" w:date="2016-11-26T12:30:00Z">
        <w:r>
          <w:rPr>
            <w:rFonts w:ascii="Arial" w:hAnsi="Arial" w:cs="Arial"/>
            <w:color w:val="000000"/>
            <w:sz w:val="22"/>
            <w:szCs w:val="22"/>
          </w:rPr>
          <w:t>.</w:t>
        </w:r>
      </w:ins>
      <w:ins w:id="45" w:author="Microsoft Office User" w:date="2016-12-08T18:48:00Z">
        <w:r w:rsidR="00293CDD">
          <w:rPr>
            <w:rFonts w:ascii="Arial" w:hAnsi="Arial" w:cs="Arial"/>
            <w:color w:val="000000"/>
            <w:sz w:val="22"/>
            <w:szCs w:val="22"/>
          </w:rPr>
          <w:t xml:space="preserve">  In the 88 soils study and the post mortem mice study, we were fortunate to be able to infer the underlying band table with </w:t>
        </w:r>
      </w:ins>
      <w:ins w:id="46" w:author="Microsoft Office User" w:date="2016-12-08T18:49:00Z">
        <w:r w:rsidR="00293CDD">
          <w:rPr>
            <w:rFonts w:ascii="Arial" w:hAnsi="Arial" w:cs="Arial"/>
            <w:color w:val="000000"/>
            <w:sz w:val="22"/>
            <w:szCs w:val="22"/>
          </w:rPr>
          <w:t xml:space="preserve">known </w:t>
        </w:r>
      </w:ins>
      <w:ins w:id="47" w:author="Microsoft Office User" w:date="2016-12-08T18:48:00Z">
        <w:r w:rsidR="00293CDD">
          <w:rPr>
            <w:rFonts w:ascii="Arial" w:hAnsi="Arial" w:cs="Arial"/>
            <w:color w:val="000000"/>
            <w:sz w:val="22"/>
            <w:szCs w:val="22"/>
          </w:rPr>
          <w:t xml:space="preserve">metadata.  </w:t>
        </w:r>
      </w:ins>
    </w:p>
    <w:p w14:paraId="2FA2302D" w14:textId="77777777" w:rsidR="00293CDD" w:rsidRPr="00293CDD" w:rsidRDefault="00293CDD" w:rsidP="00293CDD">
      <w:pPr>
        <w:spacing w:after="240"/>
        <w:jc w:val="both"/>
        <w:rPr>
          <w:ins w:id="48" w:author="Microsoft Office User" w:date="2016-12-08T18:49:00Z"/>
          <w:rFonts w:ascii="Arial" w:hAnsi="Arial" w:cs="Arial"/>
          <w:color w:val="000000"/>
          <w:sz w:val="22"/>
          <w:szCs w:val="22"/>
          <w:rPrChange w:id="49" w:author="Microsoft Office User" w:date="2016-12-08T18:49:00Z">
            <w:rPr>
              <w:ins w:id="50" w:author="Microsoft Office User" w:date="2016-12-08T18:49:00Z"/>
              <w:rFonts w:ascii="Arial" w:hAnsi="Arial" w:cs="Arial"/>
              <w:sz w:val="22"/>
              <w:szCs w:val="22"/>
            </w:rPr>
          </w:rPrChange>
        </w:rPr>
        <w:pPrChange w:id="51" w:author="Microsoft Office User" w:date="2016-12-08T18:49:00Z">
          <w:pPr>
            <w:spacing w:after="240"/>
            <w:jc w:val="both"/>
          </w:pPr>
        </w:pPrChange>
      </w:pPr>
      <w:bookmarkStart w:id="52" w:name="_GoBack"/>
      <w:bookmarkEnd w:id="52"/>
    </w:p>
    <w:p w14:paraId="186EE494" w14:textId="77777777" w:rsidR="00385109" w:rsidRPr="00906B57" w:rsidRDefault="00385109" w:rsidP="008F4260">
      <w:pPr>
        <w:jc w:val="both"/>
        <w:rPr>
          <w:rFonts w:ascii="Arial" w:hAnsi="Arial" w:cs="Arial"/>
          <w:sz w:val="22"/>
          <w:szCs w:val="22"/>
        </w:rPr>
      </w:pPr>
    </w:p>
    <w:p w14:paraId="362C8650" w14:textId="6C0BDB81" w:rsidR="00906B57" w:rsidRPr="00906B57" w:rsidRDefault="00906B57" w:rsidP="00F365EB">
      <w:pPr>
        <w:spacing w:after="240"/>
        <w:jc w:val="both"/>
        <w:rPr>
          <w:rFonts w:ascii="Arial" w:hAnsi="Arial" w:cs="Arial"/>
          <w:sz w:val="22"/>
          <w:szCs w:val="22"/>
        </w:rPr>
      </w:pPr>
      <w:r w:rsidRPr="00906B57">
        <w:rPr>
          <w:rFonts w:ascii="Arial" w:hAnsi="Arial" w:cs="Arial"/>
          <w:color w:val="000000"/>
          <w:sz w:val="22"/>
          <w:szCs w:val="22"/>
        </w:rPr>
        <w:t xml:space="preserve">The band patterns we observe here are probably very common in ecology studies investigating species distribution patterns across spatial or temporal gradients. The pattern confirms microbial ecological fundamentals, i.e.  bacteria have acquired unique adaptations to the environment and occupy either a broad range or very specific niches. In our case studies of the 88 soils - and the postmortem mice we confirmed that by using a band table pattern analysis approach, bacterial species show different adaptations to pH and bacterial diversity changes over time during decomposition of mice carcasses. The band pattern approach we apply here represents an additional method to visualize differences between microbial communities. </w:t>
      </w:r>
    </w:p>
    <w:p w14:paraId="36A799C9" w14:textId="758C66D2" w:rsidR="00CE68D1" w:rsidRDefault="00906B57" w:rsidP="00AE039F">
      <w:pPr>
        <w:spacing w:after="240"/>
        <w:jc w:val="both"/>
        <w:rPr>
          <w:ins w:id="53" w:author="Microsoft Office User" w:date="2016-11-26T14:12:00Z"/>
          <w:rFonts w:ascii="Arial" w:hAnsi="Arial" w:cs="Arial"/>
          <w:color w:val="000000"/>
          <w:sz w:val="22"/>
          <w:szCs w:val="22"/>
        </w:rPr>
      </w:pPr>
      <w:r w:rsidRPr="00906B57">
        <w:rPr>
          <w:rFonts w:ascii="Arial" w:hAnsi="Arial" w:cs="Arial"/>
          <w:color w:val="000000"/>
          <w:sz w:val="22"/>
          <w:szCs w:val="22"/>
        </w:rPr>
        <w:t>Based on our observations here, the horseshoe effect appears in dimensionality reduction techniques due to the saturation property of distance metrics.  While we have only tested a few distance metrics, it is suspected that a vast majority of these distance metrics exhibit the same property, which would also explain why horseshoes are encountered so frequently across many different fields</w:t>
      </w:r>
      <w:r w:rsidR="000069CA">
        <w:rPr>
          <w:rFonts w:ascii="Arial" w:hAnsi="Arial" w:cs="Arial"/>
          <w:color w:val="000000"/>
          <w:sz w:val="22"/>
          <w:szCs w:val="22"/>
        </w:rPr>
        <w:t>.</w:t>
      </w:r>
      <w:r w:rsidR="00F96B36">
        <w:rPr>
          <w:rFonts w:ascii="Arial" w:hAnsi="Arial" w:cs="Arial"/>
          <w:color w:val="000000"/>
          <w:sz w:val="22"/>
          <w:szCs w:val="22"/>
        </w:rPr>
        <w:t xml:space="preserve"> </w:t>
      </w:r>
      <w:r w:rsidRPr="00906B57">
        <w:rPr>
          <w:rFonts w:ascii="Arial" w:hAnsi="Arial" w:cs="Arial"/>
          <w:color w:val="000000"/>
          <w:sz w:val="22"/>
          <w:szCs w:val="22"/>
        </w:rPr>
        <w:t>The saturation property has also been observed in multiple other fields</w:t>
      </w:r>
      <w:r w:rsidR="00487C1E">
        <w:rPr>
          <w:rFonts w:ascii="Arial" w:hAnsi="Arial" w:cs="Arial"/>
          <w:color w:val="000000"/>
          <w:sz w:val="22"/>
          <w:szCs w:val="22"/>
        </w:rPr>
        <w:t xml:space="preserve">, and other studies from different disciplines have come to similar conclusions </w:t>
      </w:r>
      <w:r w:rsidR="00487C1E">
        <w:rPr>
          <w:rFonts w:ascii="Arial" w:hAnsi="Arial" w:cs="Arial"/>
          <w:color w:val="000000"/>
          <w:sz w:val="22"/>
          <w:szCs w:val="22"/>
        </w:rPr>
        <w:fldChar w:fldCharType="begin" w:fldLock="1"/>
      </w:r>
      <w:r w:rsidR="0042563C">
        <w:rPr>
          <w:rFonts w:ascii="Arial" w:hAnsi="Arial" w:cs="Arial"/>
          <w:color w:val="000000"/>
          <w:sz w:val="22"/>
          <w:szCs w:val="22"/>
        </w:rPr>
        <w:instrText>ADDIN CSL_CITATION { "citationItems" : [ { "id" : "ITEM-1", "itemData" : { "DOI" : "10.1214/08-AOAS165", "author" : [ { "dropping-particle" : "", "family" : "Disconis", "given" : "Persi", "non-dropping-particle" : "", "parse-names" : false, "suffix" : "" }, { "dropping-particle" : "", "family" : "Goel", "given" : "Sharad", "non-dropping-particle" : "", "parse-names" : false, "suffix" : "" }, { "dropping-particle" : "", "family" : "Holmes", "given" : "Susan", "non-dropping-particle" : "", "parse-names" : false, "suffix" : "" } ], "id" : "ITEM-1", "issue" : "3", "issued" : { "date-parts" : [ [ "2008" ] ] }, "page" : "777-807", "title" : "Horseshoes in multidimensional scaling and local kernel methods", "type" : "article-journal", "volume" : "2" }, "uris" : [ "http://www.mendeley.com/documents/?uuid=0de182d5-fee7-4d61-8da9-a4e85136a0ba" ] } ], "mendeley" : { "formattedCitation" : "(5)", "plainTextFormattedCitation" : "(5)", "previouslyFormattedCitation" : "(5)" }, "properties" : { "noteIndex" : 0 }, "schema" : "https://github.com/citation-style-language/schema/raw/master/csl-citation.json" }</w:instrText>
      </w:r>
      <w:r w:rsidR="00487C1E">
        <w:rPr>
          <w:rFonts w:ascii="Arial" w:hAnsi="Arial" w:cs="Arial"/>
          <w:color w:val="000000"/>
          <w:sz w:val="22"/>
          <w:szCs w:val="22"/>
        </w:rPr>
        <w:fldChar w:fldCharType="separate"/>
      </w:r>
      <w:r w:rsidR="00776701" w:rsidRPr="00776701">
        <w:rPr>
          <w:rFonts w:ascii="Arial" w:hAnsi="Arial" w:cs="Arial"/>
          <w:noProof/>
          <w:color w:val="000000"/>
          <w:sz w:val="22"/>
          <w:szCs w:val="22"/>
        </w:rPr>
        <w:t>(5)</w:t>
      </w:r>
      <w:r w:rsidR="00487C1E">
        <w:rPr>
          <w:rFonts w:ascii="Arial" w:hAnsi="Arial" w:cs="Arial"/>
          <w:color w:val="000000"/>
          <w:sz w:val="22"/>
          <w:szCs w:val="22"/>
        </w:rPr>
        <w:fldChar w:fldCharType="end"/>
      </w:r>
      <w:r w:rsidRPr="00906B57">
        <w:rPr>
          <w:rFonts w:ascii="Arial" w:hAnsi="Arial" w:cs="Arial"/>
          <w:color w:val="000000"/>
          <w:sz w:val="22"/>
          <w:szCs w:val="22"/>
        </w:rPr>
        <w:t xml:space="preserve">. </w:t>
      </w:r>
      <w:ins w:id="54" w:author="Microsoft Office User" w:date="2016-11-26T14:12:00Z">
        <w:r w:rsidR="00CE68D1">
          <w:rPr>
            <w:rFonts w:ascii="Arial" w:hAnsi="Arial" w:cs="Arial"/>
            <w:color w:val="000000"/>
            <w:sz w:val="22"/>
            <w:szCs w:val="22"/>
          </w:rPr>
          <w:t xml:space="preserve">In </w:t>
        </w:r>
      </w:ins>
      <w:ins w:id="55" w:author="Microsoft Office User" w:date="2016-11-26T14:20:00Z">
        <w:r w:rsidR="00851666">
          <w:rPr>
            <w:rFonts w:ascii="Arial" w:hAnsi="Arial" w:cs="Arial"/>
            <w:color w:val="000000"/>
            <w:sz w:val="22"/>
            <w:szCs w:val="22"/>
          </w:rPr>
          <w:t>addition, multiple</w:t>
        </w:r>
      </w:ins>
      <w:ins w:id="56" w:author="Microsoft Office User" w:date="2016-11-26T14:12:00Z">
        <w:r w:rsidR="00CE68D1">
          <w:rPr>
            <w:rFonts w:ascii="Arial" w:hAnsi="Arial" w:cs="Arial"/>
            <w:color w:val="000000"/>
            <w:sz w:val="22"/>
            <w:szCs w:val="22"/>
          </w:rPr>
          <w:t xml:space="preserve"> techniques such as self organizing maps</w:t>
        </w:r>
      </w:ins>
      <w:ins w:id="57" w:author="Microsoft Office User" w:date="2016-11-26T14:20:00Z">
        <w:r w:rsidR="00851666">
          <w:rPr>
            <w:rFonts w:ascii="Arial" w:hAnsi="Arial" w:cs="Arial"/>
            <w:color w:val="000000"/>
            <w:sz w:val="22"/>
            <w:szCs w:val="22"/>
          </w:rPr>
          <w:t xml:space="preserve"> </w:t>
        </w:r>
        <w:r w:rsidR="00851666">
          <w:rPr>
            <w:rFonts w:ascii="Arial" w:hAnsi="Arial" w:cs="Arial"/>
            <w:color w:val="000000"/>
            <w:sz w:val="22"/>
            <w:szCs w:val="22"/>
          </w:rPr>
          <w:fldChar w:fldCharType="begin" w:fldLock="1"/>
        </w:r>
      </w:ins>
      <w:r w:rsidR="00851666">
        <w:rPr>
          <w:rFonts w:ascii="Arial" w:hAnsi="Arial" w:cs="Arial"/>
          <w:color w:val="000000"/>
          <w:sz w:val="22"/>
          <w:szCs w:val="22"/>
        </w:rPr>
        <w:instrText>ADDIN CSL_CITATION { "citationItems" : [ { "id" : "ITEM-1", "itemData" : { "DOI" : "10.1007/BF00337288", "ISBN" : "0262010976", "ISSN" : "0340-1200", "PMID" : "1000253659", "abstract" : "This work contains a theoretical study and computer simulations of a new self-organizing process. The principal discovery is that in a simple network of adaptive physical elements which receives signals from a primary event space, the signal representations are automatically mapped onto a set of output responses in such a way that the responses acquire the same topological order as that of the primary events. In other words, a principle has been discovered which facilitates the automatic formation of topologically correct maps of features of observable events. The basic self-organizing system is a one- or two-dimensional array of processing units resembling a network of threshold-logic units, and characterized by short-range lateral feedback between neighbouring units. Several types of computer simulations are used to demonstrate the ordering process as well as the conditions under which it fails.", "author" : [ { "dropping-particle" : "", "family" : "Kohonen", "given" : "Teuvo", "non-dropping-particle" : "", "parse-names" : false, "suffix" : "" } ], "container-title" : "Biological Cybernetics", "id" : "ITEM-1", "issue" : "1", "issued" : { "date-parts" : [ [ "1982" ] ] }, "page" : "59-69", "title" : "Self-organized formation of topologically correct feature maps", "type" : "article-journal", "volume" : "43" }, "uris" : [ "http://www.mendeley.com/documents/?uuid=2fafcdaa-be03-4ec7-b26d-216b9efaafbc" ] } ], "mendeley" : { "formattedCitation" : "(17)", "plainTextFormattedCitation" : "(17)", "previouslyFormattedCitation" : "(17)" }, "properties" : { "noteIndex" : 0 }, "schema" : "https://github.com/citation-style-language/schema/raw/master/csl-citation.json" }</w:instrText>
      </w:r>
      <w:r w:rsidR="00851666">
        <w:rPr>
          <w:rFonts w:ascii="Arial" w:hAnsi="Arial" w:cs="Arial"/>
          <w:color w:val="000000"/>
          <w:sz w:val="22"/>
          <w:szCs w:val="22"/>
        </w:rPr>
        <w:fldChar w:fldCharType="separate"/>
      </w:r>
      <w:r w:rsidR="00851666" w:rsidRPr="00851666">
        <w:rPr>
          <w:rFonts w:ascii="Arial" w:hAnsi="Arial" w:cs="Arial"/>
          <w:noProof/>
          <w:color w:val="000000"/>
          <w:sz w:val="22"/>
          <w:szCs w:val="22"/>
        </w:rPr>
        <w:t>(17)</w:t>
      </w:r>
      <w:ins w:id="58" w:author="Microsoft Office User" w:date="2016-11-26T14:20:00Z">
        <w:r w:rsidR="00851666">
          <w:rPr>
            <w:rFonts w:ascii="Arial" w:hAnsi="Arial" w:cs="Arial"/>
            <w:color w:val="000000"/>
            <w:sz w:val="22"/>
            <w:szCs w:val="22"/>
          </w:rPr>
          <w:fldChar w:fldCharType="end"/>
        </w:r>
      </w:ins>
      <w:ins w:id="59" w:author="Microsoft Office User" w:date="2016-11-26T14:12:00Z">
        <w:r w:rsidR="00CE68D1">
          <w:rPr>
            <w:rFonts w:ascii="Arial" w:hAnsi="Arial" w:cs="Arial"/>
            <w:color w:val="000000"/>
            <w:sz w:val="22"/>
            <w:szCs w:val="22"/>
          </w:rPr>
          <w:t xml:space="preserve"> and local </w:t>
        </w:r>
      </w:ins>
      <w:ins w:id="60" w:author="Microsoft Office User" w:date="2016-11-26T14:13:00Z">
        <w:r w:rsidR="00CE68D1">
          <w:rPr>
            <w:rFonts w:ascii="Arial" w:hAnsi="Arial" w:cs="Arial"/>
            <w:color w:val="000000"/>
            <w:sz w:val="22"/>
            <w:szCs w:val="22"/>
          </w:rPr>
          <w:t>linear</w:t>
        </w:r>
      </w:ins>
      <w:ins w:id="61" w:author="Microsoft Office User" w:date="2016-11-26T14:12:00Z">
        <w:r w:rsidR="00CE68D1">
          <w:rPr>
            <w:rFonts w:ascii="Arial" w:hAnsi="Arial" w:cs="Arial"/>
            <w:color w:val="000000"/>
            <w:sz w:val="22"/>
            <w:szCs w:val="22"/>
          </w:rPr>
          <w:t xml:space="preserve"> </w:t>
        </w:r>
      </w:ins>
      <w:ins w:id="62" w:author="Microsoft Office User" w:date="2016-11-26T14:13:00Z">
        <w:r w:rsidR="00CE68D1">
          <w:rPr>
            <w:rFonts w:ascii="Arial" w:hAnsi="Arial" w:cs="Arial"/>
            <w:color w:val="000000"/>
            <w:sz w:val="22"/>
            <w:szCs w:val="22"/>
          </w:rPr>
          <w:t>embedding</w:t>
        </w:r>
      </w:ins>
      <w:ins w:id="63" w:author="Microsoft Office User" w:date="2016-11-26T14:20:00Z">
        <w:r w:rsidR="00851666">
          <w:rPr>
            <w:rFonts w:ascii="Arial" w:hAnsi="Arial" w:cs="Arial"/>
            <w:color w:val="000000"/>
            <w:sz w:val="22"/>
            <w:szCs w:val="22"/>
          </w:rPr>
          <w:t xml:space="preserve"> </w:t>
        </w:r>
        <w:r w:rsidR="00851666">
          <w:rPr>
            <w:rFonts w:ascii="Arial" w:hAnsi="Arial" w:cs="Arial"/>
            <w:color w:val="000000"/>
            <w:sz w:val="22"/>
            <w:szCs w:val="22"/>
          </w:rPr>
          <w:fldChar w:fldCharType="begin" w:fldLock="1"/>
        </w:r>
      </w:ins>
      <w:r w:rsidR="008705DA">
        <w:rPr>
          <w:rFonts w:ascii="Arial" w:hAnsi="Arial" w:cs="Arial"/>
          <w:color w:val="000000"/>
          <w:sz w:val="22"/>
          <w:szCs w:val="22"/>
        </w:rPr>
        <w:instrText>ADDIN CSL_CITATION { "citationItems" : [ { "id" : "ITEM-1", "itemData" : { "DOI" : "10.1016/j.jtbi.2004.07.023", "ISBN" : "0022-5193", "ISSN" : "00225193", "PMID" : "15498588", "abstract" : "Many problems in information processing involve some form of dimension- ality reduction. Here we describe locally linear embedding (LLE), an unsu- pervised learning algorithm that computes low dimensional, neighborhood preserving embeddings of high dimensional data. LLE attempts to discover nonlinear structure in high dimensional data by exploiting the local symme- tries of linear reconstructions. Notably, LLE maps its inputs into a single global coordinate system of lower dimensionality, and its optimizations\u2014 though capable of generating highly nonlinear embeddings\u2014do not involve local minima. We illustrate the method on images of lips used in audiovisual speech synthesis.", "author" : [ { "dropping-particle" : "", "family" : "Saul", "given" : "Lawrence K.", "non-dropping-particle" : "", "parse-names" : false, "suffix" : "" }, { "dropping-particle" : "", "family" : "Roweis", "given" : "Sam T.", "non-dropping-particle" : "", "parse-names" : false, "suffix" : "" } ], "id" : "ITEM-1", "issued" : { "date-parts" : [ [ "0" ] ] }, "title" : "An Introduction to Locally Linear Embedding", "type" : "report" }, "uris" : [ "http://www.mendeley.com/documents/?uuid=9cc860cd-8723-4878-bd7c-3d336dc23099" ] } ], "mendeley" : { "formattedCitation" : "(18)", "plainTextFormattedCitation" : "(18)", "previouslyFormattedCitation" : "(18)" }, "properties" : { "noteIndex" : 0 }, "schema" : "https://github.com/citation-style-language/schema/raw/master/csl-citation.json" }</w:instrText>
      </w:r>
      <w:r w:rsidR="00851666">
        <w:rPr>
          <w:rFonts w:ascii="Arial" w:hAnsi="Arial" w:cs="Arial"/>
          <w:color w:val="000000"/>
          <w:sz w:val="22"/>
          <w:szCs w:val="22"/>
        </w:rPr>
        <w:fldChar w:fldCharType="separate"/>
      </w:r>
      <w:r w:rsidR="00851666" w:rsidRPr="00851666">
        <w:rPr>
          <w:rFonts w:ascii="Arial" w:hAnsi="Arial" w:cs="Arial"/>
          <w:noProof/>
          <w:color w:val="000000"/>
          <w:sz w:val="22"/>
          <w:szCs w:val="22"/>
        </w:rPr>
        <w:t>(18)</w:t>
      </w:r>
      <w:ins w:id="64" w:author="Microsoft Office User" w:date="2016-11-26T14:20:00Z">
        <w:r w:rsidR="00851666">
          <w:rPr>
            <w:rFonts w:ascii="Arial" w:hAnsi="Arial" w:cs="Arial"/>
            <w:color w:val="000000"/>
            <w:sz w:val="22"/>
            <w:szCs w:val="22"/>
          </w:rPr>
          <w:fldChar w:fldCharType="end"/>
        </w:r>
      </w:ins>
      <w:ins w:id="65" w:author="Microsoft Office User" w:date="2016-11-26T14:13:00Z">
        <w:r w:rsidR="00CE68D1">
          <w:rPr>
            <w:rFonts w:ascii="Arial" w:hAnsi="Arial" w:cs="Arial"/>
            <w:color w:val="000000"/>
            <w:sz w:val="22"/>
            <w:szCs w:val="22"/>
          </w:rPr>
          <w:t xml:space="preserve"> </w:t>
        </w:r>
      </w:ins>
      <w:ins w:id="66" w:author="Microsoft Office User" w:date="2016-11-26T14:20:00Z">
        <w:r w:rsidR="00851666">
          <w:rPr>
            <w:rFonts w:ascii="Arial" w:hAnsi="Arial" w:cs="Arial"/>
            <w:color w:val="000000"/>
            <w:sz w:val="22"/>
            <w:szCs w:val="22"/>
          </w:rPr>
          <w:t>attempt to avoid this saturation phenomenon by focusing on distances of nearby points.</w:t>
        </w:r>
      </w:ins>
    </w:p>
    <w:p w14:paraId="6B48E5DB" w14:textId="3BFCDBDA" w:rsidR="008705DA" w:rsidRDefault="00906B57" w:rsidP="00906B57">
      <w:pPr>
        <w:rPr>
          <w:ins w:id="67" w:author="Microsoft Office User" w:date="2016-11-26T14:31:00Z"/>
          <w:rFonts w:ascii="Arial" w:hAnsi="Arial" w:cs="Arial"/>
          <w:color w:val="000000"/>
          <w:sz w:val="22"/>
          <w:szCs w:val="22"/>
        </w:rPr>
      </w:pPr>
      <w:r w:rsidRPr="00906B57">
        <w:rPr>
          <w:rFonts w:ascii="Arial" w:hAnsi="Arial" w:cs="Arial"/>
          <w:color w:val="000000"/>
          <w:sz w:val="22"/>
          <w:szCs w:val="22"/>
        </w:rPr>
        <w:t xml:space="preserve">In spite of the saturation property of distance metrics, identifying horseshoes is still highly useful for identifying patterns concerning niche differentiation. </w:t>
      </w:r>
      <w:ins w:id="68" w:author="Microsoft Office User" w:date="2016-11-26T14:27:00Z">
        <w:r w:rsidR="008705DA">
          <w:rPr>
            <w:rFonts w:ascii="Arial" w:hAnsi="Arial" w:cs="Arial"/>
            <w:color w:val="000000"/>
            <w:sz w:val="22"/>
            <w:szCs w:val="22"/>
          </w:rPr>
          <w:t xml:space="preserve">  Properly understanding this phenomenon will motivate the use and development of algorithms such as biclustering </w:t>
        </w:r>
      </w:ins>
      <w:ins w:id="69" w:author="Microsoft Office User" w:date="2016-11-26T14:29:00Z">
        <w:r w:rsidR="008705DA">
          <w:rPr>
            <w:rFonts w:ascii="Arial" w:hAnsi="Arial" w:cs="Arial"/>
            <w:color w:val="000000"/>
            <w:sz w:val="22"/>
            <w:szCs w:val="22"/>
          </w:rPr>
          <w:fldChar w:fldCharType="begin" w:fldLock="1"/>
        </w:r>
      </w:ins>
      <w:r w:rsidR="0042563C">
        <w:rPr>
          <w:rFonts w:ascii="Arial" w:hAnsi="Arial" w:cs="Arial"/>
          <w:color w:val="000000"/>
          <w:sz w:val="22"/>
          <w:szCs w:val="22"/>
        </w:rPr>
        <w:instrText>ADDIN CSL_CITATION { "citationItems" : [ { "id" : "ITEM-1", "itemData" : { "DOI" : "10.1016/j.jbi.2015.06.028", "ISSN" : "15320464", "PMID" : "26160444", "abstract" : "Biclustering has become a popular technique for the study of gene expression data, especially for discovering functionally related gene sets under different subsets of experimental conditions. Most of biclustering approaches use a measure or cost function that determines the quality of biclusters. In such cases, the development of both a suitable heuristics and a good measure for guiding the search are essential for discovering interesting biclusters in an expression matrix. Nevertheless, not all existing biclustering approaches base their search on evaluation measures for biclusters. There exists a diverse set of biclustering tools that follow different strategies and algorithmic concepts which guide the search towards meaningful results. In this paper we present a extensive survey of biclustering approaches, classifying them into two categories according to whether or not use evaluation metrics within the search method: biclustering algorithms based on evaluation measures and non metric-based biclustering algorithms. In both cases, they have been classified according to the type of meta-heuristics which they are based on.", "author" : [ { "dropping-particle" : "", "family" : "Pontes", "given" : "Beatriz", "non-dropping-particle" : "", "parse-names" : false, "suffix" : "" }, { "dropping-particle" : "", "family" : "Gir\u00e1ldez", "given" : "Ra\u00fal", "non-dropping-particle" : "", "parse-names" : false, "suffix" : "" }, { "dropping-particle" : "", "family" : "Aguilar-Ruiz", "given" : "Jes\u00fas S.", "non-dropping-particle" : "", "parse-names" : false, "suffix" : "" } ], "container-title" : "Journal of Biomedical Informatics", "id" : "ITEM-1", "issued" : { "date-parts" : [ [ "2015" ] ] }, "page" : "163-180", "publisher" : "Elsevier Inc.", "title" : "Biclustering on expression data: A review", "type" : "article-journal", "volume" : "57" }, "uris" : [ "http://www.mendeley.com/documents/?uuid=2cf50895-c36c-4feb-93c0-3c22cde38563" ] } ], "mendeley" : { "formattedCitation" : "(19)", "plainTextFormattedCitation" : "(19)", "previouslyFormattedCitation" : "(19)" }, "properties" : { "noteIndex" : 0 }, "schema" : "https://github.com/citation-style-language/schema/raw/master/csl-citation.json" }</w:instrText>
      </w:r>
      <w:r w:rsidR="008705DA">
        <w:rPr>
          <w:rFonts w:ascii="Arial" w:hAnsi="Arial" w:cs="Arial"/>
          <w:color w:val="000000"/>
          <w:sz w:val="22"/>
          <w:szCs w:val="22"/>
        </w:rPr>
        <w:fldChar w:fldCharType="separate"/>
      </w:r>
      <w:r w:rsidR="008705DA" w:rsidRPr="008705DA">
        <w:rPr>
          <w:rFonts w:ascii="Arial" w:hAnsi="Arial" w:cs="Arial"/>
          <w:noProof/>
          <w:color w:val="000000"/>
          <w:sz w:val="22"/>
          <w:szCs w:val="22"/>
        </w:rPr>
        <w:t>(19)</w:t>
      </w:r>
      <w:ins w:id="70" w:author="Microsoft Office User" w:date="2016-11-26T14:29:00Z">
        <w:r w:rsidR="008705DA">
          <w:rPr>
            <w:rFonts w:ascii="Arial" w:hAnsi="Arial" w:cs="Arial"/>
            <w:color w:val="000000"/>
            <w:sz w:val="22"/>
            <w:szCs w:val="22"/>
          </w:rPr>
          <w:fldChar w:fldCharType="end"/>
        </w:r>
        <w:r w:rsidR="008705DA">
          <w:rPr>
            <w:rFonts w:ascii="Arial" w:hAnsi="Arial" w:cs="Arial"/>
            <w:color w:val="000000"/>
            <w:sz w:val="22"/>
            <w:szCs w:val="22"/>
          </w:rPr>
          <w:t xml:space="preserve"> to uncover underlying band patterns.  </w:t>
        </w:r>
      </w:ins>
      <w:ins w:id="71" w:author="Microsoft Office User" w:date="2016-11-26T14:30:00Z">
        <w:r w:rsidR="008705DA">
          <w:rPr>
            <w:rFonts w:ascii="Arial" w:hAnsi="Arial" w:cs="Arial"/>
            <w:color w:val="000000"/>
            <w:sz w:val="22"/>
            <w:szCs w:val="22"/>
          </w:rPr>
          <w:t xml:space="preserve">These insights will in effect allow us to identify microbial niches along different environmental </w:t>
        </w:r>
      </w:ins>
      <w:ins w:id="72" w:author="Microsoft Office User" w:date="2016-11-26T14:31:00Z">
        <w:r w:rsidR="008705DA">
          <w:rPr>
            <w:rFonts w:ascii="Arial" w:hAnsi="Arial" w:cs="Arial"/>
            <w:color w:val="000000"/>
            <w:sz w:val="22"/>
            <w:szCs w:val="22"/>
          </w:rPr>
          <w:t>conditions</w:t>
        </w:r>
      </w:ins>
      <w:ins w:id="73" w:author="Microsoft Office User" w:date="2016-11-26T14:30:00Z">
        <w:r w:rsidR="008705DA">
          <w:rPr>
            <w:rFonts w:ascii="Arial" w:hAnsi="Arial" w:cs="Arial"/>
            <w:color w:val="000000"/>
            <w:sz w:val="22"/>
            <w:szCs w:val="22"/>
          </w:rPr>
          <w:t>.</w:t>
        </w:r>
      </w:ins>
    </w:p>
    <w:p w14:paraId="3B20646C" w14:textId="66A6F74B" w:rsidR="00906B57" w:rsidRPr="008705DA" w:rsidDel="008705DA" w:rsidRDefault="00906B57">
      <w:pPr>
        <w:spacing w:after="240"/>
        <w:jc w:val="both"/>
        <w:rPr>
          <w:del w:id="74" w:author="Microsoft Office User" w:date="2016-11-26T14:31:00Z"/>
          <w:rFonts w:ascii="Arial" w:hAnsi="Arial" w:cs="Arial"/>
          <w:color w:val="000000"/>
          <w:sz w:val="22"/>
          <w:szCs w:val="22"/>
          <w:rPrChange w:id="75" w:author="Microsoft Office User" w:date="2016-11-26T14:29:00Z">
            <w:rPr>
              <w:del w:id="76" w:author="Microsoft Office User" w:date="2016-11-26T14:31:00Z"/>
              <w:rFonts w:ascii="Arial" w:hAnsi="Arial" w:cs="Arial"/>
              <w:sz w:val="22"/>
              <w:szCs w:val="22"/>
            </w:rPr>
          </w:rPrChange>
        </w:rPr>
      </w:pPr>
      <w:del w:id="77" w:author="Microsoft Office User" w:date="2016-11-26T14:31:00Z">
        <w:r w:rsidRPr="00906B57" w:rsidDel="008705DA">
          <w:rPr>
            <w:rFonts w:ascii="Arial" w:hAnsi="Arial" w:cs="Arial"/>
            <w:color w:val="000000"/>
            <w:sz w:val="22"/>
            <w:szCs w:val="22"/>
          </w:rPr>
          <w:delText>These insights can ultimately guide additional statistical analyses, such as network analyses and indicator taxon analyses to facilitate the targeted characterization of microbial niches.</w:delText>
        </w:r>
      </w:del>
    </w:p>
    <w:p w14:paraId="64B9502F" w14:textId="77777777" w:rsidR="00906B57" w:rsidRPr="00906B57" w:rsidRDefault="00906B57" w:rsidP="00906B57">
      <w:pPr>
        <w:rPr>
          <w:rFonts w:ascii="Arial" w:eastAsia="Times New Roman" w:hAnsi="Arial" w:cs="Arial"/>
          <w:sz w:val="22"/>
          <w:szCs w:val="22"/>
        </w:rPr>
      </w:pPr>
    </w:p>
    <w:p w14:paraId="344609D2" w14:textId="77777777" w:rsidR="00906B57" w:rsidRPr="00906B57" w:rsidRDefault="00906B57" w:rsidP="00906B57">
      <w:pPr>
        <w:spacing w:line="480" w:lineRule="auto"/>
        <w:rPr>
          <w:rFonts w:ascii="Arial" w:hAnsi="Arial" w:cs="Arial"/>
          <w:sz w:val="22"/>
          <w:szCs w:val="22"/>
        </w:rPr>
      </w:pPr>
      <w:r w:rsidRPr="00906B57">
        <w:rPr>
          <w:rFonts w:ascii="Arial" w:hAnsi="Arial" w:cs="Arial"/>
          <w:b/>
          <w:bCs/>
          <w:color w:val="000000"/>
          <w:sz w:val="22"/>
          <w:szCs w:val="22"/>
        </w:rPr>
        <w:t>Materials and Methods</w:t>
      </w:r>
    </w:p>
    <w:p w14:paraId="6CA9047C" w14:textId="1EFAFE57" w:rsidR="00402622" w:rsidRPr="00402622" w:rsidRDefault="00906B57" w:rsidP="00906B57">
      <w:pPr>
        <w:spacing w:after="240"/>
        <w:rPr>
          <w:rFonts w:ascii="Arial" w:hAnsi="Arial" w:cs="Arial"/>
          <w:color w:val="1155CC"/>
          <w:sz w:val="22"/>
          <w:szCs w:val="22"/>
          <w:u w:val="single"/>
        </w:rPr>
      </w:pPr>
      <w:r w:rsidRPr="00906B57">
        <w:rPr>
          <w:rFonts w:ascii="Arial" w:hAnsi="Arial" w:cs="Arial"/>
          <w:color w:val="000000"/>
          <w:sz w:val="22"/>
          <w:szCs w:val="22"/>
        </w:rPr>
        <w:t>All analyses can be found under</w:t>
      </w:r>
      <w:hyperlink r:id="rId5" w:history="1">
        <w:r w:rsidRPr="00825987">
          <w:rPr>
            <w:rFonts w:ascii="Arial" w:hAnsi="Arial" w:cs="Arial"/>
            <w:color w:val="000000"/>
            <w:sz w:val="22"/>
            <w:szCs w:val="22"/>
          </w:rPr>
          <w:t xml:space="preserve"> </w:t>
        </w:r>
      </w:hyperlink>
      <w:hyperlink r:id="rId6" w:history="1">
        <w:r w:rsidR="00402622" w:rsidRPr="00402622">
          <w:rPr>
            <w:rStyle w:val="Hyperlink"/>
            <w:rFonts w:ascii="Arial" w:hAnsi="Arial" w:cs="Arial"/>
            <w:sz w:val="22"/>
            <w:szCs w:val="22"/>
          </w:rPr>
          <w:t>https://github.com/knightlab-analyses/horseshoe-analyses</w:t>
        </w:r>
      </w:hyperlink>
    </w:p>
    <w:p w14:paraId="68215FC4" w14:textId="77777777" w:rsidR="00EC01FC" w:rsidRPr="00EC01FC" w:rsidRDefault="00EC01FC" w:rsidP="00906B57">
      <w:pPr>
        <w:rPr>
          <w:rFonts w:ascii="Arial" w:hAnsi="Arial" w:cs="Arial"/>
          <w:bCs/>
          <w:color w:val="000000"/>
          <w:sz w:val="22"/>
          <w:szCs w:val="22"/>
        </w:rPr>
      </w:pPr>
    </w:p>
    <w:p w14:paraId="4FE015EB" w14:textId="4EC0FCEF" w:rsidR="00EC01FC" w:rsidRPr="00026AFA" w:rsidRDefault="00EC01FC" w:rsidP="00EC01FC">
      <w:pPr>
        <w:pStyle w:val="Body"/>
        <w:spacing w:line="480" w:lineRule="auto"/>
        <w:jc w:val="both"/>
        <w:rPr>
          <w:rFonts w:ascii="Arial" w:hAnsi="Arial" w:cs="Arial"/>
          <w:sz w:val="22"/>
          <w:szCs w:val="22"/>
        </w:rPr>
      </w:pPr>
      <w:r>
        <w:rPr>
          <w:rStyle w:val="None"/>
          <w:rFonts w:ascii="Arial" w:hAnsi="Arial" w:cs="Arial"/>
          <w:sz w:val="22"/>
          <w:szCs w:val="22"/>
        </w:rPr>
        <w:t>The mean gradient</w:t>
      </w:r>
      <w:r w:rsidRPr="00026AFA">
        <w:rPr>
          <w:rStyle w:val="None"/>
          <w:rFonts w:ascii="Arial" w:hAnsi="Arial" w:cs="Arial"/>
          <w:sz w:val="22"/>
          <w:szCs w:val="22"/>
        </w:rPr>
        <w:t xml:space="preserve"> used for the 2 case studies was calculated as follows.</w:t>
      </w:r>
    </w:p>
    <w:p w14:paraId="62B5B821" w14:textId="2A5173AA" w:rsidR="00EC01FC" w:rsidRPr="00026AFA" w:rsidDel="009448FC" w:rsidRDefault="00EC01FC" w:rsidP="00EC01FC">
      <w:pPr>
        <w:pStyle w:val="Body"/>
        <w:jc w:val="right"/>
        <w:rPr>
          <w:del w:id="78" w:author="Microsoft Office User" w:date="2016-11-26T13:36:00Z"/>
          <w:rFonts w:ascii="Arial" w:hAnsi="Arial" w:cs="Arial"/>
          <w:sz w:val="22"/>
          <w:szCs w:val="22"/>
        </w:rPr>
      </w:pPr>
      <w:r w:rsidRPr="00026AFA">
        <w:rPr>
          <w:rStyle w:val="None"/>
          <w:rFonts w:ascii="Arial" w:hAnsi="Arial" w:cs="Arial"/>
          <w:sz w:val="22"/>
          <w:szCs w:val="22"/>
          <w:lang w:val="de-DE"/>
        </w:rPr>
        <w:t xml:space="preserve">              </w:t>
      </w:r>
      <m:oMath>
        <m:sSub>
          <m:sSubPr>
            <m:ctrlPr>
              <w:rPr>
                <w:rFonts w:ascii="Cambria Math" w:eastAsia="Times New Roman" w:hAnsi="Cambria Math" w:cs="Arial"/>
                <w:i/>
                <w:sz w:val="22"/>
                <w:szCs w:val="22"/>
              </w:rPr>
            </m:ctrlPr>
          </m:sSubPr>
          <m:e>
            <m:bar>
              <m:barPr>
                <m:pos m:val="top"/>
                <m:ctrlPr>
                  <w:rPr>
                    <w:rFonts w:ascii="Cambria Math" w:eastAsia="Times New Roman" w:hAnsi="Cambria Math" w:cs="Arial"/>
                    <w:i/>
                    <w:sz w:val="22"/>
                    <w:szCs w:val="22"/>
                  </w:rPr>
                </m:ctrlPr>
              </m:barPr>
              <m:e>
                <m:r>
                  <w:rPr>
                    <w:rFonts w:ascii="Cambria Math" w:eastAsia="Times New Roman" w:hAnsi="Cambria Math" w:cs="Arial"/>
                    <w:sz w:val="22"/>
                    <w:szCs w:val="22"/>
                  </w:rPr>
                  <m:t>g</m:t>
                </m:r>
              </m:e>
            </m:bar>
          </m:e>
          <m:sub>
            <m:r>
              <w:rPr>
                <w:rFonts w:ascii="Cambria Math" w:eastAsia="Times New Roman" w:hAnsi="Cambria Math" w:cs="Arial"/>
                <w:sz w:val="22"/>
                <w:szCs w:val="22"/>
              </w:rPr>
              <m:t>x</m:t>
            </m:r>
          </m:sub>
        </m:sSub>
        <m:r>
          <w:rPr>
            <w:rFonts w:ascii="Cambria Math" w:eastAsia="Times New Roman" w:hAnsi="Cambria Math" w:cs="Arial"/>
            <w:sz w:val="22"/>
            <w:szCs w:val="22"/>
          </w:rPr>
          <m:t>=</m:t>
        </m:r>
        <m:nary>
          <m:naryPr>
            <m:chr m:val="∑"/>
            <m:limLoc m:val="undOvr"/>
            <m:ctrlPr>
              <w:rPr>
                <w:rFonts w:ascii="Cambria Math" w:eastAsia="Times New Roman" w:hAnsi="Cambria Math" w:cs="Arial"/>
                <w:i/>
                <w:sz w:val="22"/>
                <w:szCs w:val="22"/>
              </w:rPr>
            </m:ctrlPr>
          </m:naryPr>
          <m:sub>
            <m:r>
              <w:rPr>
                <w:rFonts w:ascii="Cambria Math" w:eastAsia="Times New Roman" w:hAnsi="Cambria Math" w:cs="Arial"/>
                <w:sz w:val="22"/>
                <w:szCs w:val="22"/>
              </w:rPr>
              <m:t>i=1</m:t>
            </m:r>
          </m:sub>
          <m:sup>
            <m:r>
              <w:rPr>
                <w:rFonts w:ascii="Cambria Math" w:eastAsia="Times New Roman" w:hAnsi="Cambria Math" w:cs="Arial"/>
                <w:sz w:val="22"/>
                <w:szCs w:val="22"/>
              </w:rPr>
              <m:t>N</m:t>
            </m:r>
          </m:sup>
          <m:e>
            <m:sSub>
              <m:sSubPr>
                <m:ctrlPr>
                  <w:rPr>
                    <w:rFonts w:ascii="Cambria Math" w:eastAsia="Times New Roman" w:hAnsi="Cambria Math" w:cs="Arial"/>
                    <w:i/>
                    <w:sz w:val="22"/>
                    <w:szCs w:val="22"/>
                  </w:rPr>
                </m:ctrlPr>
              </m:sSubPr>
              <m:e>
                <m:r>
                  <w:rPr>
                    <w:rFonts w:ascii="Cambria Math" w:eastAsia="Times New Roman" w:hAnsi="Cambria Math" w:cs="Arial"/>
                    <w:sz w:val="22"/>
                    <w:szCs w:val="22"/>
                  </w:rPr>
                  <m:t>g</m:t>
                </m:r>
              </m:e>
              <m:sub>
                <m:r>
                  <w:rPr>
                    <w:rFonts w:ascii="Cambria Math" w:eastAsia="Times New Roman" w:hAnsi="Cambria Math" w:cs="Arial"/>
                    <w:sz w:val="22"/>
                    <w:szCs w:val="22"/>
                  </w:rPr>
                  <m:t>i</m:t>
                </m:r>
              </m:sub>
            </m:sSub>
            <m:f>
              <m:fPr>
                <m:ctrlPr>
                  <w:rPr>
                    <w:rFonts w:ascii="Cambria Math" w:eastAsia="Times New Roman" w:hAnsi="Cambria Math" w:cs="Arial"/>
                    <w:i/>
                    <w:sz w:val="22"/>
                    <w:szCs w:val="22"/>
                  </w:rPr>
                </m:ctrlPr>
              </m:fPr>
              <m:num>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i</m:t>
                    </m:r>
                  </m:sub>
                </m:sSub>
              </m:num>
              <m:den>
                <m:nary>
                  <m:naryPr>
                    <m:chr m:val="∑"/>
                    <m:limLoc m:val="undOvr"/>
                    <m:ctrlPr>
                      <w:rPr>
                        <w:rFonts w:ascii="Cambria Math" w:eastAsia="Times New Roman" w:hAnsi="Cambria Math" w:cs="Arial"/>
                        <w:i/>
                        <w:sz w:val="22"/>
                        <w:szCs w:val="22"/>
                      </w:rPr>
                    </m:ctrlPr>
                  </m:naryPr>
                  <m:sub>
                    <m:r>
                      <w:rPr>
                        <w:rFonts w:ascii="Cambria Math" w:eastAsia="Times New Roman" w:hAnsi="Cambria Math" w:cs="Arial"/>
                        <w:sz w:val="22"/>
                        <w:szCs w:val="22"/>
                      </w:rPr>
                      <m:t>j=1</m:t>
                    </m:r>
                  </m:sub>
                  <m:sup>
                    <m:r>
                      <w:rPr>
                        <w:rFonts w:ascii="Cambria Math" w:eastAsia="Times New Roman" w:hAnsi="Cambria Math" w:cs="Arial"/>
                        <w:sz w:val="22"/>
                        <w:szCs w:val="22"/>
                      </w:rPr>
                      <m:t>D</m:t>
                    </m:r>
                  </m:sup>
                  <m:e>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j</m:t>
                        </m:r>
                      </m:sub>
                    </m:sSub>
                  </m:e>
                </m:nary>
              </m:den>
            </m:f>
          </m:e>
        </m:nary>
      </m:oMath>
      <w:r w:rsidRPr="00026AFA">
        <w:rPr>
          <w:rStyle w:val="None"/>
          <w:rFonts w:ascii="Arial" w:hAnsi="Arial" w:cs="Arial"/>
          <w:sz w:val="22"/>
          <w:szCs w:val="22"/>
          <w:lang w:val="de-DE"/>
        </w:rPr>
        <w:t xml:space="preserve">                                              </w:t>
      </w:r>
      <w:r w:rsidR="009F7C1C">
        <w:rPr>
          <w:rStyle w:val="None"/>
          <w:rFonts w:ascii="Arial" w:hAnsi="Arial" w:cs="Arial"/>
          <w:b/>
          <w:bCs/>
          <w:sz w:val="22"/>
          <w:szCs w:val="22"/>
          <w:lang w:val="fr-FR"/>
        </w:rPr>
        <w:t>Equation 1</w:t>
      </w:r>
    </w:p>
    <w:p w14:paraId="7065A912" w14:textId="77777777" w:rsidR="00EC01FC" w:rsidRPr="00026AFA" w:rsidRDefault="00EC01FC">
      <w:pPr>
        <w:pStyle w:val="Body"/>
        <w:jc w:val="right"/>
        <w:rPr>
          <w:rStyle w:val="None"/>
          <w:rFonts w:ascii="Arial" w:eastAsiaTheme="minorEastAsia" w:hAnsi="Arial" w:cs="Arial"/>
          <w:color w:val="auto"/>
          <w:sz w:val="22"/>
          <w:szCs w:val="22"/>
          <w:bdr w:val="none" w:sz="0" w:space="0" w:color="auto"/>
        </w:rPr>
        <w:pPrChange w:id="79" w:author="Microsoft Office User" w:date="2016-11-26T13:36:00Z">
          <w:pPr>
            <w:pStyle w:val="Body"/>
            <w:spacing w:line="480" w:lineRule="auto"/>
            <w:jc w:val="both"/>
          </w:pPr>
        </w:pPrChange>
      </w:pPr>
    </w:p>
    <w:p w14:paraId="14E73847" w14:textId="667794FE" w:rsidR="00EC01FC" w:rsidRDefault="00EC01FC" w:rsidP="00EC01FC">
      <w:pPr>
        <w:rPr>
          <w:rStyle w:val="None"/>
          <w:rFonts w:ascii="Arial" w:hAnsi="Arial" w:cs="Arial"/>
          <w:bCs/>
          <w:sz w:val="22"/>
          <w:szCs w:val="22"/>
          <w:lang w:val="it-IT"/>
        </w:rPr>
      </w:pPr>
      <w:r w:rsidRPr="00026AFA">
        <w:rPr>
          <w:rFonts w:ascii="Arial" w:eastAsia="Times New Roman" w:hAnsi="Arial" w:cs="Arial"/>
          <w:sz w:val="22"/>
          <w:szCs w:val="22"/>
        </w:rPr>
        <w:t xml:space="preserve">Where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i</m:t>
            </m:r>
          </m:sub>
        </m:sSub>
      </m:oMath>
      <w:r w:rsidRPr="00026AFA">
        <w:rPr>
          <w:rFonts w:ascii="Arial" w:eastAsia="Times New Roman" w:hAnsi="Arial" w:cs="Arial"/>
          <w:sz w:val="22"/>
          <w:szCs w:val="22"/>
        </w:rPr>
        <w:t xml:space="preserve">is the proportion of OTU </w:t>
      </w:r>
      <m:oMath>
        <m:r>
          <w:rPr>
            <w:rFonts w:ascii="Cambria Math" w:eastAsia="Times New Roman" w:hAnsi="Cambria Math" w:cs="Arial"/>
            <w:sz w:val="22"/>
            <w:szCs w:val="22"/>
          </w:rPr>
          <m:t>x</m:t>
        </m:r>
      </m:oMath>
      <w:r w:rsidRPr="00026AFA">
        <w:rPr>
          <w:rFonts w:ascii="Arial" w:eastAsia="Times New Roman" w:hAnsi="Arial" w:cs="Arial"/>
          <w:sz w:val="22"/>
          <w:szCs w:val="22"/>
        </w:rPr>
        <w:t xml:space="preserve"> in sample </w:t>
      </w:r>
      <m:oMath>
        <m:r>
          <w:rPr>
            <w:rFonts w:ascii="Cambria Math" w:eastAsia="Times New Roman" w:hAnsi="Cambria Math" w:cs="Arial"/>
            <w:sz w:val="22"/>
            <w:szCs w:val="22"/>
          </w:rPr>
          <m:t>i</m:t>
        </m:r>
      </m:oMath>
      <w:r w:rsidRPr="00026AFA">
        <w:rPr>
          <w:rFonts w:ascii="Arial" w:eastAsia="Times New Roman" w:hAnsi="Arial" w:cs="Arial"/>
          <w:sz w:val="22"/>
          <w:szCs w:val="22"/>
        </w:rPr>
        <w:t xml:space="preserve"> , </w:t>
      </w:r>
      <m:oMath>
        <m:r>
          <m:rPr>
            <m:sty m:val="p"/>
          </m:rPr>
          <w:rPr>
            <w:rFonts w:ascii="Cambria Math" w:eastAsia="Times New Roman" w:hAnsi="Cambria Math" w:cs="Arial"/>
            <w:sz w:val="22"/>
            <w:szCs w:val="22"/>
          </w:rPr>
          <w:softHyphen/>
        </m:r>
        <m:sSub>
          <m:sSubPr>
            <m:ctrlPr>
              <w:rPr>
                <w:rFonts w:ascii="Cambria Math" w:eastAsia="Times New Roman" w:hAnsi="Cambria Math" w:cs="Arial"/>
                <w:i/>
                <w:sz w:val="22"/>
                <w:szCs w:val="22"/>
              </w:rPr>
            </m:ctrlPr>
          </m:sSubPr>
          <m:e>
            <m:bar>
              <m:barPr>
                <m:pos m:val="top"/>
                <m:ctrlPr>
                  <w:rPr>
                    <w:rFonts w:ascii="Cambria Math" w:eastAsia="Times New Roman" w:hAnsi="Cambria Math" w:cs="Arial"/>
                    <w:i/>
                    <w:sz w:val="22"/>
                    <w:szCs w:val="22"/>
                  </w:rPr>
                </m:ctrlPr>
              </m:barPr>
              <m:e>
                <m:r>
                  <w:rPr>
                    <w:rFonts w:ascii="Cambria Math" w:eastAsia="Times New Roman" w:hAnsi="Cambria Math" w:cs="Arial"/>
                    <w:sz w:val="22"/>
                    <w:szCs w:val="22"/>
                  </w:rPr>
                  <m:t>g</m:t>
                </m:r>
              </m:e>
            </m:bar>
          </m:e>
          <m:sub>
            <m:r>
              <w:rPr>
                <w:rFonts w:ascii="Cambria Math" w:eastAsia="Times New Roman" w:hAnsi="Cambria Math" w:cs="Arial"/>
                <w:sz w:val="22"/>
                <w:szCs w:val="22"/>
              </w:rPr>
              <m:t>x</m:t>
            </m:r>
          </m:sub>
        </m:sSub>
      </m:oMath>
      <w:r>
        <w:rPr>
          <w:rFonts w:ascii="Arial" w:eastAsia="Times New Roman" w:hAnsi="Arial" w:cs="Arial"/>
          <w:sz w:val="22"/>
          <w:szCs w:val="22"/>
        </w:rPr>
        <w:t xml:space="preserve"> is the mean gradient</w:t>
      </w:r>
      <w:r w:rsidRPr="00026AFA">
        <w:rPr>
          <w:rFonts w:ascii="Arial" w:eastAsia="Times New Roman" w:hAnsi="Arial" w:cs="Arial"/>
          <w:sz w:val="22"/>
          <w:szCs w:val="22"/>
        </w:rPr>
        <w:t xml:space="preserve"> of OTU </w:t>
      </w:r>
      <m:oMath>
        <m:r>
          <w:rPr>
            <w:rFonts w:ascii="Cambria Math" w:eastAsia="Times New Roman" w:hAnsi="Cambria Math" w:cs="Arial"/>
            <w:sz w:val="22"/>
            <w:szCs w:val="22"/>
          </w:rPr>
          <m:t>x</m:t>
        </m:r>
      </m:oMath>
      <w:r w:rsidRPr="00026AFA">
        <w:rPr>
          <w:rFonts w:ascii="Arial" w:eastAsia="Times New Roman" w:hAnsi="Arial" w:cs="Arial"/>
          <w:sz w:val="22"/>
          <w:szCs w:val="22"/>
        </w:rPr>
        <w:t xml:space="preserve">, and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g</m:t>
            </m:r>
          </m:e>
          <m:sub>
            <m:r>
              <w:rPr>
                <w:rFonts w:ascii="Cambria Math" w:eastAsia="Times New Roman" w:hAnsi="Cambria Math" w:cs="Arial"/>
                <w:sz w:val="22"/>
                <w:szCs w:val="22"/>
              </w:rPr>
              <m:t>i</m:t>
            </m:r>
          </m:sub>
        </m:sSub>
        <m:r>
          <w:rPr>
            <w:rFonts w:ascii="Cambria Math" w:eastAsia="Times New Roman" w:hAnsi="Cambria Math" w:cs="Arial"/>
            <w:sz w:val="22"/>
            <w:szCs w:val="22"/>
          </w:rPr>
          <m:t xml:space="preserve"> </m:t>
        </m:r>
      </m:oMath>
      <w:r w:rsidR="009F7C1C">
        <w:rPr>
          <w:rFonts w:ascii="Arial" w:eastAsia="Times New Roman" w:hAnsi="Arial" w:cs="Arial"/>
          <w:sz w:val="22"/>
          <w:szCs w:val="22"/>
        </w:rPr>
        <w:t>is the sample gradient</w:t>
      </w:r>
      <w:r w:rsidRPr="00026AFA">
        <w:rPr>
          <w:rFonts w:ascii="Arial" w:eastAsia="Times New Roman" w:hAnsi="Arial" w:cs="Arial"/>
          <w:sz w:val="22"/>
          <w:szCs w:val="22"/>
        </w:rPr>
        <w:t xml:space="preserve"> at sample </w:t>
      </w:r>
      <m:oMath>
        <m:r>
          <w:rPr>
            <w:rFonts w:ascii="Cambria Math" w:eastAsia="Times New Roman" w:hAnsi="Cambria Math" w:cs="Arial"/>
            <w:sz w:val="22"/>
            <w:szCs w:val="22"/>
          </w:rPr>
          <m:t>i</m:t>
        </m:r>
      </m:oMath>
      <w:r w:rsidRPr="00026AFA">
        <w:rPr>
          <w:rFonts w:ascii="Arial" w:eastAsia="Times New Roman" w:hAnsi="Arial" w:cs="Arial"/>
          <w:sz w:val="22"/>
          <w:szCs w:val="22"/>
        </w:rPr>
        <w:t xml:space="preserve">. </w:t>
      </w:r>
      <w:r w:rsidRPr="00026AFA">
        <w:rPr>
          <w:rStyle w:val="None"/>
          <w:rFonts w:ascii="Arial" w:hAnsi="Arial" w:cs="Arial"/>
          <w:sz w:val="22"/>
          <w:szCs w:val="22"/>
        </w:rPr>
        <w:t xml:space="preserve">This calculation can be found in the gneiss package under the function </w:t>
      </w:r>
      <w:r w:rsidRPr="00026AFA">
        <w:rPr>
          <w:rStyle w:val="None"/>
          <w:rFonts w:ascii="Arial" w:hAnsi="Arial" w:cs="Arial"/>
          <w:b/>
          <w:bCs/>
          <w:sz w:val="22"/>
          <w:szCs w:val="22"/>
        </w:rPr>
        <w:t xml:space="preserve">mean_niche_estimator. </w:t>
      </w:r>
      <w:r w:rsidRPr="00026AFA">
        <w:rPr>
          <w:rStyle w:val="None"/>
          <w:rFonts w:ascii="Arial" w:hAnsi="Arial" w:cs="Arial"/>
          <w:bCs/>
          <w:sz w:val="22"/>
          <w:szCs w:val="22"/>
        </w:rPr>
        <w:t>T</w:t>
      </w:r>
      <w:r w:rsidRPr="00026AFA">
        <w:rPr>
          <w:rStyle w:val="None"/>
          <w:rFonts w:ascii="Arial" w:hAnsi="Arial" w:cs="Arial"/>
          <w:sz w:val="22"/>
          <w:szCs w:val="22"/>
        </w:rPr>
        <w:t xml:space="preserve">he function used to sort the tables in Figure 2c used </w:t>
      </w:r>
      <w:r w:rsidRPr="00026AFA">
        <w:rPr>
          <w:rStyle w:val="None"/>
          <w:rFonts w:ascii="Arial" w:hAnsi="Arial" w:cs="Arial"/>
          <w:b/>
          <w:bCs/>
          <w:sz w:val="22"/>
          <w:szCs w:val="22"/>
          <w:lang w:val="it-IT"/>
        </w:rPr>
        <w:t>niche_sort.</w:t>
      </w:r>
      <w:r>
        <w:rPr>
          <w:rStyle w:val="None"/>
          <w:rFonts w:ascii="Arial" w:hAnsi="Arial" w:cs="Arial"/>
          <w:b/>
          <w:bCs/>
          <w:sz w:val="22"/>
          <w:szCs w:val="22"/>
          <w:lang w:val="it-IT"/>
        </w:rPr>
        <w:t xml:space="preserve">  </w:t>
      </w:r>
      <w:r>
        <w:rPr>
          <w:rStyle w:val="None"/>
          <w:rFonts w:ascii="Arial" w:hAnsi="Arial" w:cs="Arial"/>
          <w:bCs/>
          <w:sz w:val="22"/>
          <w:szCs w:val="22"/>
          <w:lang w:val="it-IT"/>
        </w:rPr>
        <w:t>In the 88 s</w:t>
      </w:r>
      <w:r w:rsidR="009F7C1C">
        <w:rPr>
          <w:rStyle w:val="None"/>
          <w:rFonts w:ascii="Arial" w:hAnsi="Arial" w:cs="Arial"/>
          <w:bCs/>
          <w:sz w:val="22"/>
          <w:szCs w:val="22"/>
          <w:lang w:val="it-IT"/>
        </w:rPr>
        <w:t>oils study, the table was sorted by sample pH and the mean pH of the samples that the organisms were observed in.  In the post mortem mice study, the table was sorted by the days of decomposition and the mean day of the samples of that the organisms were observed in.</w:t>
      </w:r>
    </w:p>
    <w:p w14:paraId="32E372A2" w14:textId="77777777" w:rsidR="00A97577" w:rsidRDefault="00A97577" w:rsidP="00EC01FC">
      <w:pPr>
        <w:rPr>
          <w:rStyle w:val="None"/>
          <w:rFonts w:ascii="Arial" w:hAnsi="Arial" w:cs="Arial"/>
          <w:bCs/>
          <w:sz w:val="22"/>
          <w:szCs w:val="22"/>
          <w:lang w:val="it-IT"/>
        </w:rPr>
      </w:pPr>
    </w:p>
    <w:p w14:paraId="11A829E9" w14:textId="461ACD97" w:rsidR="00421F28" w:rsidRDefault="00421F28" w:rsidP="00EC01FC">
      <w:pPr>
        <w:rPr>
          <w:rStyle w:val="None"/>
          <w:rFonts w:ascii="Arial" w:hAnsi="Arial" w:cs="Arial"/>
          <w:bCs/>
          <w:sz w:val="22"/>
          <w:szCs w:val="22"/>
          <w:lang w:val="it-IT"/>
        </w:rPr>
      </w:pPr>
      <w:r>
        <w:rPr>
          <w:rStyle w:val="None"/>
          <w:rFonts w:ascii="Arial" w:hAnsi="Arial" w:cs="Arial"/>
          <w:bCs/>
          <w:sz w:val="22"/>
          <w:szCs w:val="22"/>
          <w:lang w:val="it-IT"/>
        </w:rPr>
        <w:t>The heatmap in Figure 2f and the abundances in Figure S2 were normalized using the centre log ratio transformation given by the following equation</w:t>
      </w:r>
    </w:p>
    <w:p w14:paraId="76BCDA97" w14:textId="1C03C48C" w:rsidR="00421F28" w:rsidRDefault="00F07B61" w:rsidP="00EC01FC">
      <w:pPr>
        <w:rPr>
          <w:rStyle w:val="None"/>
          <w:rFonts w:ascii="Arial" w:hAnsi="Arial" w:cs="Arial"/>
          <w:bCs/>
          <w:sz w:val="22"/>
          <w:szCs w:val="22"/>
          <w:lang w:val="it-IT"/>
        </w:rPr>
      </w:pPr>
      <w:r>
        <w:rPr>
          <w:rStyle w:val="None"/>
          <w:rFonts w:ascii="Arial" w:hAnsi="Arial" w:cs="Arial"/>
          <w:bCs/>
          <w:sz w:val="22"/>
          <w:szCs w:val="22"/>
          <w:lang w:val="it-IT"/>
        </w:rPr>
        <w:t xml:space="preserve"> </w:t>
      </w:r>
    </w:p>
    <w:p w14:paraId="76A22FD6" w14:textId="0913FE0F" w:rsidR="00421F28" w:rsidRDefault="00421F28" w:rsidP="00F07B61">
      <w:pPr>
        <w:jc w:val="right"/>
        <w:rPr>
          <w:rStyle w:val="None"/>
          <w:rFonts w:ascii="Arial" w:hAnsi="Arial" w:cs="Arial"/>
          <w:bCs/>
          <w:sz w:val="22"/>
          <w:szCs w:val="22"/>
          <w:lang w:val="it-IT"/>
        </w:rPr>
      </w:pPr>
      <m:oMath>
        <m:r>
          <w:rPr>
            <w:rStyle w:val="None"/>
            <w:rFonts w:ascii="Cambria Math" w:hAnsi="Cambria Math" w:cs="Arial"/>
            <w:sz w:val="22"/>
            <w:szCs w:val="22"/>
            <w:lang w:val="it-IT"/>
          </w:rPr>
          <m:t>clr</m:t>
        </m:r>
        <m:d>
          <m:dPr>
            <m:ctrlPr>
              <w:rPr>
                <w:rStyle w:val="None"/>
                <w:rFonts w:ascii="Cambria Math" w:hAnsi="Cambria Math" w:cs="Arial"/>
                <w:bCs/>
                <w:i/>
                <w:sz w:val="22"/>
                <w:szCs w:val="22"/>
                <w:lang w:val="it-IT"/>
              </w:rPr>
            </m:ctrlPr>
          </m:dPr>
          <m:e>
            <m:r>
              <w:rPr>
                <w:rStyle w:val="None"/>
                <w:rFonts w:ascii="Cambria Math" w:hAnsi="Cambria Math" w:cs="Arial"/>
                <w:sz w:val="22"/>
                <w:szCs w:val="22"/>
                <w:lang w:val="it-IT"/>
              </w:rPr>
              <m:t>x</m:t>
            </m:r>
          </m:e>
        </m:d>
        <m:r>
          <w:rPr>
            <w:rStyle w:val="None"/>
            <w:rFonts w:ascii="Cambria Math" w:hAnsi="Cambria Math" w:cs="Arial"/>
            <w:sz w:val="22"/>
            <w:szCs w:val="22"/>
            <w:lang w:val="it-IT"/>
          </w:rPr>
          <m:t>=</m:t>
        </m:r>
        <m:d>
          <m:dPr>
            <m:begChr m:val="["/>
            <m:endChr m:val="]"/>
            <m:ctrlPr>
              <w:rPr>
                <w:rStyle w:val="None"/>
                <w:rFonts w:ascii="Cambria Math" w:hAnsi="Cambria Math" w:cs="Arial"/>
                <w:bCs/>
                <w:i/>
                <w:sz w:val="22"/>
                <w:szCs w:val="22"/>
                <w:lang w:val="it-IT"/>
              </w:rPr>
            </m:ctrlPr>
          </m:dPr>
          <m:e>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f>
                  <m:fPr>
                    <m:ctrlPr>
                      <w:rPr>
                        <w:rStyle w:val="None"/>
                        <w:rFonts w:ascii="Cambria Math" w:hAnsi="Cambria Math" w:cs="Arial"/>
                        <w:bCs/>
                        <w:i/>
                        <w:sz w:val="22"/>
                        <w:szCs w:val="22"/>
                        <w:lang w:val="it-IT"/>
                      </w:rPr>
                    </m:ctrlPr>
                  </m:fPr>
                  <m:num>
                    <m:sSub>
                      <m:sSubPr>
                        <m:ctrlPr>
                          <w:rPr>
                            <w:rStyle w:val="None"/>
                            <w:rFonts w:ascii="Cambria Math" w:hAnsi="Cambria Math" w:cs="Arial"/>
                            <w:bCs/>
                            <w:i/>
                            <w:sz w:val="22"/>
                            <w:szCs w:val="22"/>
                            <w:lang w:val="it-IT"/>
                          </w:rPr>
                        </m:ctrlPr>
                      </m:sSubPr>
                      <m:e>
                        <m:r>
                          <w:rPr>
                            <w:rStyle w:val="None"/>
                            <w:rFonts w:ascii="Cambria Math" w:hAnsi="Cambria Math" w:cs="Arial"/>
                            <w:sz w:val="22"/>
                            <w:szCs w:val="22"/>
                            <w:lang w:val="it-IT"/>
                          </w:rPr>
                          <m:t>x</m:t>
                        </m:r>
                      </m:e>
                      <m:sub>
                        <m:r>
                          <w:rPr>
                            <w:rStyle w:val="None"/>
                            <w:rFonts w:ascii="Cambria Math" w:hAnsi="Cambria Math" w:cs="Arial"/>
                            <w:sz w:val="22"/>
                            <w:szCs w:val="22"/>
                            <w:lang w:val="it-IT"/>
                          </w:rPr>
                          <m:t>1</m:t>
                        </m:r>
                      </m:sub>
                    </m:sSub>
                  </m:num>
                  <m:den>
                    <m:r>
                      <w:rPr>
                        <w:rStyle w:val="None"/>
                        <w:rFonts w:ascii="Cambria Math" w:hAnsi="Cambria Math" w:cs="Arial"/>
                        <w:sz w:val="22"/>
                        <w:szCs w:val="22"/>
                        <w:lang w:val="it-IT"/>
                      </w:rPr>
                      <m:t>g(x)</m:t>
                    </m:r>
                  </m:den>
                </m:f>
              </m:e>
            </m:func>
            <m:r>
              <w:rPr>
                <w:rStyle w:val="None"/>
                <w:rFonts w:ascii="Cambria Math" w:hAnsi="Cambria Math" w:cs="Arial"/>
                <w:sz w:val="22"/>
                <w:szCs w:val="22"/>
                <w:lang w:val="it-IT"/>
              </w:rPr>
              <m:t>,…,</m:t>
            </m:r>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f>
                  <m:fPr>
                    <m:ctrlPr>
                      <w:rPr>
                        <w:rStyle w:val="None"/>
                        <w:rFonts w:ascii="Cambria Math" w:hAnsi="Cambria Math" w:cs="Arial"/>
                        <w:bCs/>
                        <w:i/>
                        <w:sz w:val="22"/>
                        <w:szCs w:val="22"/>
                        <w:lang w:val="it-IT"/>
                      </w:rPr>
                    </m:ctrlPr>
                  </m:fPr>
                  <m:num>
                    <m:sSub>
                      <m:sSubPr>
                        <m:ctrlPr>
                          <w:rPr>
                            <w:rStyle w:val="None"/>
                            <w:rFonts w:ascii="Cambria Math" w:hAnsi="Cambria Math" w:cs="Arial"/>
                            <w:bCs/>
                            <w:i/>
                            <w:sz w:val="22"/>
                            <w:szCs w:val="22"/>
                            <w:lang w:val="it-IT"/>
                          </w:rPr>
                        </m:ctrlPr>
                      </m:sSubPr>
                      <m:e>
                        <m:r>
                          <w:rPr>
                            <w:rStyle w:val="None"/>
                            <w:rFonts w:ascii="Cambria Math" w:hAnsi="Cambria Math" w:cs="Arial"/>
                            <w:sz w:val="22"/>
                            <w:szCs w:val="22"/>
                            <w:lang w:val="it-IT"/>
                          </w:rPr>
                          <m:t>x</m:t>
                        </m:r>
                      </m:e>
                      <m:sub>
                        <m:r>
                          <w:rPr>
                            <w:rStyle w:val="None"/>
                            <w:rFonts w:ascii="Cambria Math" w:hAnsi="Cambria Math" w:cs="Arial"/>
                            <w:sz w:val="22"/>
                            <w:szCs w:val="22"/>
                            <w:lang w:val="it-IT"/>
                          </w:rPr>
                          <m:t>D</m:t>
                        </m:r>
                      </m:sub>
                    </m:sSub>
                  </m:num>
                  <m:den>
                    <m:r>
                      <w:rPr>
                        <w:rStyle w:val="None"/>
                        <w:rFonts w:ascii="Cambria Math" w:hAnsi="Cambria Math" w:cs="Arial"/>
                        <w:sz w:val="22"/>
                        <w:szCs w:val="22"/>
                        <w:lang w:val="it-IT"/>
                      </w:rPr>
                      <m:t>g(x)</m:t>
                    </m:r>
                  </m:den>
                </m:f>
              </m:e>
            </m:func>
          </m:e>
        </m:d>
        <m:r>
          <w:rPr>
            <w:rStyle w:val="None"/>
            <w:rFonts w:ascii="Cambria Math" w:hAnsi="Cambria Math" w:cs="Arial"/>
            <w:sz w:val="22"/>
            <w:szCs w:val="22"/>
            <w:lang w:val="it-IT"/>
          </w:rPr>
          <m:t>=</m:t>
        </m:r>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r>
              <w:rPr>
                <w:rStyle w:val="None"/>
                <w:rFonts w:ascii="Cambria Math" w:hAnsi="Cambria Math" w:cs="Arial"/>
                <w:sz w:val="22"/>
                <w:szCs w:val="22"/>
                <w:lang w:val="it-IT"/>
              </w:rPr>
              <m:t>x-</m:t>
            </m:r>
            <m:acc>
              <m:accPr>
                <m:chr m:val="̅"/>
                <m:ctrlPr>
                  <w:rPr>
                    <w:rStyle w:val="None"/>
                    <w:rFonts w:ascii="Cambria Math" w:hAnsi="Cambria Math" w:cs="Arial"/>
                    <w:bCs/>
                    <w:i/>
                    <w:sz w:val="22"/>
                    <w:szCs w:val="22"/>
                    <w:lang w:val="it-IT"/>
                  </w:rPr>
                </m:ctrlPr>
              </m:accPr>
              <m:e>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r>
                      <w:rPr>
                        <w:rStyle w:val="None"/>
                        <w:rFonts w:ascii="Cambria Math" w:hAnsi="Cambria Math" w:cs="Arial"/>
                        <w:sz w:val="22"/>
                        <w:szCs w:val="22"/>
                        <w:lang w:val="it-IT"/>
                      </w:rPr>
                      <m:t>x</m:t>
                    </m:r>
                  </m:e>
                </m:func>
              </m:e>
            </m:acc>
          </m:e>
        </m:func>
      </m:oMath>
      <w:r w:rsidR="00F07B61">
        <w:rPr>
          <w:rStyle w:val="None"/>
          <w:rFonts w:ascii="Arial" w:hAnsi="Arial" w:cs="Arial"/>
          <w:bCs/>
          <w:sz w:val="22"/>
          <w:szCs w:val="22"/>
          <w:lang w:val="it-IT"/>
        </w:rPr>
        <w:t xml:space="preserve">                      </w:t>
      </w:r>
      <w:r w:rsidR="00F07B61" w:rsidRPr="00F07B61">
        <w:rPr>
          <w:rStyle w:val="None"/>
          <w:rFonts w:ascii="Arial" w:hAnsi="Arial" w:cs="Arial"/>
          <w:b/>
          <w:bCs/>
          <w:sz w:val="22"/>
          <w:szCs w:val="22"/>
          <w:lang w:val="it-IT"/>
        </w:rPr>
        <w:t>Equation 2</w:t>
      </w:r>
    </w:p>
    <w:p w14:paraId="04AB66ED" w14:textId="64489C51" w:rsidR="00421F28" w:rsidRDefault="00421F28" w:rsidP="00EC01FC">
      <w:pPr>
        <w:rPr>
          <w:rStyle w:val="None"/>
          <w:rFonts w:ascii="Arial" w:hAnsi="Arial" w:cs="Arial"/>
          <w:bCs/>
          <w:sz w:val="22"/>
          <w:szCs w:val="22"/>
          <w:lang w:val="it-IT"/>
        </w:rPr>
      </w:pPr>
      <w:r>
        <w:rPr>
          <w:rStyle w:val="None"/>
          <w:rFonts w:ascii="Arial" w:hAnsi="Arial" w:cs="Arial"/>
          <w:bCs/>
          <w:sz w:val="22"/>
          <w:szCs w:val="22"/>
          <w:lang w:val="it-IT"/>
        </w:rPr>
        <w:t xml:space="preserve">Where </w:t>
      </w:r>
      <m:oMath>
        <m:r>
          <w:rPr>
            <w:rStyle w:val="None"/>
            <w:rFonts w:ascii="Cambria Math" w:hAnsi="Cambria Math" w:cs="Arial"/>
            <w:sz w:val="22"/>
            <w:szCs w:val="22"/>
            <w:lang w:val="it-IT"/>
          </w:rPr>
          <m:t>g</m:t>
        </m:r>
        <m:d>
          <m:dPr>
            <m:ctrlPr>
              <w:rPr>
                <w:rStyle w:val="None"/>
                <w:rFonts w:ascii="Cambria Math" w:hAnsi="Cambria Math" w:cs="Arial"/>
                <w:bCs/>
                <w:i/>
                <w:sz w:val="22"/>
                <w:szCs w:val="22"/>
                <w:lang w:val="it-IT"/>
              </w:rPr>
            </m:ctrlPr>
          </m:dPr>
          <m:e>
            <m:r>
              <w:rPr>
                <w:rStyle w:val="None"/>
                <w:rFonts w:ascii="Cambria Math" w:hAnsi="Cambria Math" w:cs="Arial"/>
                <w:sz w:val="22"/>
                <w:szCs w:val="22"/>
                <w:lang w:val="it-IT"/>
              </w:rPr>
              <m:t>x</m:t>
            </m:r>
          </m:e>
        </m:d>
        <m:r>
          <w:rPr>
            <w:rStyle w:val="None"/>
            <w:rFonts w:ascii="Cambria Math" w:hAnsi="Cambria Math" w:cs="Arial"/>
            <w:sz w:val="22"/>
            <w:szCs w:val="22"/>
            <w:lang w:val="it-IT"/>
          </w:rPr>
          <m:t>=</m:t>
        </m:r>
        <m:rad>
          <m:radPr>
            <m:ctrlPr>
              <w:rPr>
                <w:rStyle w:val="None"/>
                <w:rFonts w:ascii="Cambria Math" w:hAnsi="Cambria Math" w:cs="Arial"/>
                <w:bCs/>
                <w:i/>
                <w:sz w:val="22"/>
                <w:szCs w:val="22"/>
                <w:lang w:val="it-IT"/>
              </w:rPr>
            </m:ctrlPr>
          </m:radPr>
          <m:deg>
            <m:r>
              <w:rPr>
                <w:rStyle w:val="None"/>
                <w:rFonts w:ascii="Cambria Math" w:hAnsi="Cambria Math" w:cs="Arial"/>
                <w:sz w:val="22"/>
                <w:szCs w:val="22"/>
                <w:lang w:val="it-IT"/>
              </w:rPr>
              <m:t>n</m:t>
            </m:r>
          </m:deg>
          <m:e>
            <m:nary>
              <m:naryPr>
                <m:chr m:val="∏"/>
                <m:limLoc m:val="undOvr"/>
                <m:ctrlPr>
                  <w:rPr>
                    <w:rStyle w:val="None"/>
                    <w:rFonts w:ascii="Cambria Math" w:hAnsi="Cambria Math" w:cs="Arial"/>
                    <w:bCs/>
                    <w:i/>
                    <w:sz w:val="22"/>
                    <w:szCs w:val="22"/>
                    <w:lang w:val="it-IT"/>
                  </w:rPr>
                </m:ctrlPr>
              </m:naryPr>
              <m:sub>
                <m:r>
                  <w:rPr>
                    <w:rStyle w:val="None"/>
                    <w:rFonts w:ascii="Cambria Math" w:hAnsi="Cambria Math" w:cs="Arial"/>
                    <w:sz w:val="22"/>
                    <w:szCs w:val="22"/>
                    <w:lang w:val="it-IT"/>
                  </w:rPr>
                  <m:t>i=0</m:t>
                </m:r>
              </m:sub>
              <m:sup>
                <m:r>
                  <w:rPr>
                    <w:rStyle w:val="None"/>
                    <w:rFonts w:ascii="Cambria Math" w:hAnsi="Cambria Math" w:cs="Arial"/>
                    <w:sz w:val="22"/>
                    <w:szCs w:val="22"/>
                    <w:lang w:val="it-IT"/>
                  </w:rPr>
                  <m:t>n</m:t>
                </m:r>
              </m:sup>
              <m:e>
                <m:sSub>
                  <m:sSubPr>
                    <m:ctrlPr>
                      <w:rPr>
                        <w:rStyle w:val="None"/>
                        <w:rFonts w:ascii="Cambria Math" w:hAnsi="Cambria Math" w:cs="Arial"/>
                        <w:bCs/>
                        <w:i/>
                        <w:sz w:val="22"/>
                        <w:szCs w:val="22"/>
                        <w:lang w:val="it-IT"/>
                      </w:rPr>
                    </m:ctrlPr>
                  </m:sSubPr>
                  <m:e>
                    <m:r>
                      <w:rPr>
                        <w:rStyle w:val="None"/>
                        <w:rFonts w:ascii="Cambria Math" w:hAnsi="Cambria Math" w:cs="Arial"/>
                        <w:sz w:val="22"/>
                        <w:szCs w:val="22"/>
                        <w:lang w:val="it-IT"/>
                      </w:rPr>
                      <m:t>x</m:t>
                    </m:r>
                  </m:e>
                  <m:sub>
                    <m:r>
                      <w:rPr>
                        <w:rStyle w:val="None"/>
                        <w:rFonts w:ascii="Cambria Math" w:hAnsi="Cambria Math" w:cs="Arial"/>
                        <w:sz w:val="22"/>
                        <w:szCs w:val="22"/>
                        <w:lang w:val="it-IT"/>
                      </w:rPr>
                      <m:t>i</m:t>
                    </m:r>
                  </m:sub>
                </m:sSub>
              </m:e>
            </m:nary>
          </m:e>
        </m:rad>
      </m:oMath>
      <w:r>
        <w:rPr>
          <w:rStyle w:val="None"/>
          <w:rFonts w:ascii="Arial" w:hAnsi="Arial" w:cs="Arial"/>
          <w:bCs/>
          <w:sz w:val="22"/>
          <w:szCs w:val="22"/>
          <w:lang w:val="it-IT"/>
        </w:rPr>
        <w:t xml:space="preserve"> is the geometric mean and </w:t>
      </w:r>
      <m:oMath>
        <m:acc>
          <m:accPr>
            <m:chr m:val="̅"/>
            <m:ctrlPr>
              <w:rPr>
                <w:rStyle w:val="None"/>
                <w:rFonts w:ascii="Cambria Math" w:hAnsi="Cambria Math" w:cs="Arial"/>
                <w:bCs/>
                <w:i/>
                <w:sz w:val="22"/>
                <w:szCs w:val="22"/>
                <w:lang w:val="it-IT"/>
              </w:rPr>
            </m:ctrlPr>
          </m:accPr>
          <m:e>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r>
                  <w:rPr>
                    <w:rStyle w:val="None"/>
                    <w:rFonts w:ascii="Cambria Math" w:hAnsi="Cambria Math" w:cs="Arial"/>
                    <w:sz w:val="22"/>
                    <w:szCs w:val="22"/>
                    <w:lang w:val="it-IT"/>
                  </w:rPr>
                  <m:t>x</m:t>
                </m:r>
              </m:e>
            </m:func>
          </m:e>
        </m:acc>
        <m:r>
          <w:rPr>
            <w:rStyle w:val="None"/>
            <w:rFonts w:ascii="Cambria Math" w:hAnsi="Cambria Math" w:cs="Arial"/>
            <w:sz w:val="22"/>
            <w:szCs w:val="22"/>
            <w:lang w:val="it-IT"/>
          </w:rPr>
          <m:t>=</m:t>
        </m:r>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r>
              <w:rPr>
                <w:rStyle w:val="None"/>
                <w:rFonts w:ascii="Cambria Math" w:hAnsi="Cambria Math" w:cs="Arial"/>
                <w:sz w:val="22"/>
                <w:szCs w:val="22"/>
                <w:lang w:val="it-IT"/>
              </w:rPr>
              <m:t>g</m:t>
            </m:r>
            <m:d>
              <m:dPr>
                <m:ctrlPr>
                  <w:rPr>
                    <w:rStyle w:val="None"/>
                    <w:rFonts w:ascii="Cambria Math" w:hAnsi="Cambria Math" w:cs="Arial"/>
                    <w:bCs/>
                    <w:i/>
                    <w:sz w:val="22"/>
                    <w:szCs w:val="22"/>
                    <w:lang w:val="it-IT"/>
                  </w:rPr>
                </m:ctrlPr>
              </m:dPr>
              <m:e>
                <m:r>
                  <w:rPr>
                    <w:rStyle w:val="None"/>
                    <w:rFonts w:ascii="Cambria Math" w:hAnsi="Cambria Math" w:cs="Arial"/>
                    <w:sz w:val="22"/>
                    <w:szCs w:val="22"/>
                    <w:lang w:val="it-IT"/>
                  </w:rPr>
                  <m:t>x</m:t>
                </m:r>
              </m:e>
            </m:d>
          </m:e>
        </m:func>
        <m:r>
          <w:rPr>
            <w:rStyle w:val="None"/>
            <w:rFonts w:ascii="Cambria Math" w:hAnsi="Cambria Math" w:cs="Arial"/>
            <w:sz w:val="22"/>
            <w:szCs w:val="22"/>
            <w:lang w:val="it-IT"/>
          </w:rPr>
          <m:t>=</m:t>
        </m:r>
        <m:f>
          <m:fPr>
            <m:ctrlPr>
              <w:rPr>
                <w:rStyle w:val="None"/>
                <w:rFonts w:ascii="Cambria Math" w:hAnsi="Cambria Math" w:cs="Arial"/>
                <w:bCs/>
                <w:i/>
                <w:sz w:val="22"/>
                <w:szCs w:val="22"/>
                <w:lang w:val="it-IT"/>
              </w:rPr>
            </m:ctrlPr>
          </m:fPr>
          <m:num>
            <m:r>
              <w:rPr>
                <w:rStyle w:val="None"/>
                <w:rFonts w:ascii="Cambria Math" w:hAnsi="Cambria Math" w:cs="Arial"/>
                <w:sz w:val="22"/>
                <w:szCs w:val="22"/>
                <w:lang w:val="it-IT"/>
              </w:rPr>
              <m:t>1</m:t>
            </m:r>
          </m:num>
          <m:den>
            <m:r>
              <w:rPr>
                <w:rStyle w:val="None"/>
                <w:rFonts w:ascii="Cambria Math" w:hAnsi="Cambria Math" w:cs="Arial"/>
                <w:sz w:val="22"/>
                <w:szCs w:val="22"/>
                <w:lang w:val="it-IT"/>
              </w:rPr>
              <m:t>n</m:t>
            </m:r>
          </m:den>
        </m:f>
        <m:nary>
          <m:naryPr>
            <m:chr m:val="∑"/>
            <m:limLoc m:val="undOvr"/>
            <m:ctrlPr>
              <w:rPr>
                <w:rStyle w:val="None"/>
                <w:rFonts w:ascii="Cambria Math" w:hAnsi="Cambria Math" w:cs="Arial"/>
                <w:bCs/>
                <w:sz w:val="22"/>
                <w:szCs w:val="22"/>
                <w:lang w:val="it-IT"/>
              </w:rPr>
            </m:ctrlPr>
          </m:naryPr>
          <m:sub>
            <m:r>
              <w:rPr>
                <w:rStyle w:val="None"/>
                <w:rFonts w:ascii="Cambria Math" w:hAnsi="Cambria Math" w:cs="Arial"/>
                <w:sz w:val="22"/>
                <w:szCs w:val="22"/>
                <w:lang w:val="it-IT"/>
              </w:rPr>
              <m:t>i=0</m:t>
            </m:r>
          </m:sub>
          <m:sup>
            <m:r>
              <w:rPr>
                <w:rStyle w:val="None"/>
                <w:rFonts w:ascii="Cambria Math" w:hAnsi="Cambria Math" w:cs="Arial"/>
                <w:sz w:val="22"/>
                <w:szCs w:val="22"/>
                <w:lang w:val="it-IT"/>
              </w:rPr>
              <m:t>n</m:t>
            </m:r>
          </m:sup>
          <m:e>
            <m:func>
              <m:funcPr>
                <m:ctrlPr>
                  <w:rPr>
                    <w:rStyle w:val="None"/>
                    <w:rFonts w:ascii="Cambria Math" w:hAnsi="Cambria Math" w:cs="Arial"/>
                    <w:bCs/>
                    <w:i/>
                    <w:sz w:val="22"/>
                    <w:szCs w:val="22"/>
                    <w:lang w:val="it-IT"/>
                  </w:rPr>
                </m:ctrlPr>
              </m:funcPr>
              <m:fName>
                <m:r>
                  <m:rPr>
                    <m:sty m:val="p"/>
                  </m:rPr>
                  <w:rPr>
                    <w:rStyle w:val="None"/>
                    <w:rFonts w:ascii="Cambria Math" w:hAnsi="Cambria Math" w:cs="Arial"/>
                    <w:sz w:val="22"/>
                    <w:szCs w:val="22"/>
                    <w:lang w:val="it-IT"/>
                  </w:rPr>
                  <m:t>ln</m:t>
                </m:r>
              </m:fName>
              <m:e>
                <m:r>
                  <w:rPr>
                    <w:rStyle w:val="None"/>
                    <w:rFonts w:ascii="Cambria Math" w:hAnsi="Cambria Math" w:cs="Arial"/>
                    <w:sz w:val="22"/>
                    <w:szCs w:val="22"/>
                    <w:lang w:val="it-IT"/>
                  </w:rPr>
                  <m:t>x</m:t>
                </m:r>
              </m:e>
            </m:func>
          </m:e>
        </m:nary>
      </m:oMath>
      <w:r>
        <w:rPr>
          <w:rStyle w:val="None"/>
          <w:rFonts w:ascii="Arial" w:hAnsi="Arial" w:cs="Arial"/>
          <w:bCs/>
          <w:sz w:val="22"/>
          <w:szCs w:val="22"/>
          <w:lang w:val="it-IT"/>
        </w:rPr>
        <w:t xml:space="preserve"> is the average of the log transformed values.</w:t>
      </w:r>
      <w:r w:rsidR="002E790D">
        <w:rPr>
          <w:rStyle w:val="None"/>
          <w:rFonts w:ascii="Arial" w:hAnsi="Arial" w:cs="Arial"/>
          <w:bCs/>
          <w:sz w:val="22"/>
          <w:szCs w:val="22"/>
          <w:lang w:val="it-IT"/>
        </w:rPr>
        <w:t xml:space="preserve">  A pseudocount of 1 is added to all of the counts to prevent logarithms of zero occur</w:t>
      </w:r>
      <w:r w:rsidR="00EF7B44">
        <w:rPr>
          <w:rStyle w:val="None"/>
          <w:rFonts w:ascii="Arial" w:hAnsi="Arial" w:cs="Arial"/>
          <w:bCs/>
          <w:sz w:val="22"/>
          <w:szCs w:val="22"/>
          <w:lang w:val="it-IT"/>
        </w:rPr>
        <w:t>r</w:t>
      </w:r>
      <w:r w:rsidR="002E790D">
        <w:rPr>
          <w:rStyle w:val="None"/>
          <w:rFonts w:ascii="Arial" w:hAnsi="Arial" w:cs="Arial"/>
          <w:bCs/>
          <w:sz w:val="22"/>
          <w:szCs w:val="22"/>
          <w:lang w:val="it-IT"/>
        </w:rPr>
        <w:t>ing.</w:t>
      </w:r>
      <w:r w:rsidR="0026104E">
        <w:rPr>
          <w:rStyle w:val="None"/>
          <w:rFonts w:ascii="Arial" w:hAnsi="Arial" w:cs="Arial"/>
          <w:bCs/>
          <w:sz w:val="22"/>
          <w:szCs w:val="22"/>
          <w:lang w:val="it-IT"/>
        </w:rPr>
        <w:t xml:space="preserve"> </w:t>
      </w:r>
    </w:p>
    <w:p w14:paraId="13D0474E" w14:textId="77777777" w:rsidR="00421F28" w:rsidRDefault="00421F28" w:rsidP="00EC01FC">
      <w:pPr>
        <w:rPr>
          <w:rStyle w:val="None"/>
          <w:rFonts w:ascii="Arial" w:hAnsi="Arial" w:cs="Arial"/>
          <w:bCs/>
          <w:sz w:val="22"/>
          <w:szCs w:val="22"/>
          <w:lang w:val="it-IT"/>
        </w:rPr>
      </w:pPr>
    </w:p>
    <w:p w14:paraId="55D8893F" w14:textId="6F16083B" w:rsidR="00A97577" w:rsidRDefault="00A97577" w:rsidP="00EC01FC">
      <w:pPr>
        <w:rPr>
          <w:rStyle w:val="None"/>
          <w:rFonts w:ascii="Arial" w:hAnsi="Arial" w:cs="Arial"/>
          <w:bCs/>
          <w:sz w:val="22"/>
          <w:szCs w:val="22"/>
          <w:lang w:val="it-IT"/>
        </w:rPr>
      </w:pPr>
      <w:r>
        <w:rPr>
          <w:rStyle w:val="None"/>
          <w:rFonts w:ascii="Arial" w:hAnsi="Arial" w:cs="Arial"/>
          <w:bCs/>
          <w:sz w:val="22"/>
          <w:szCs w:val="22"/>
          <w:lang w:val="it-IT"/>
        </w:rPr>
        <w:t>Analyses were performed using Scipy, Numpy, Matplotlib, Seaborn, Scikit-bio and Gneiss.</w:t>
      </w:r>
    </w:p>
    <w:p w14:paraId="0566B2A5" w14:textId="77777777" w:rsidR="00EC01FC" w:rsidRDefault="00EC01FC" w:rsidP="00906B57">
      <w:pPr>
        <w:rPr>
          <w:rFonts w:ascii="Arial" w:hAnsi="Arial" w:cs="Arial"/>
          <w:b/>
          <w:bCs/>
          <w:color w:val="000000"/>
          <w:sz w:val="22"/>
          <w:szCs w:val="22"/>
        </w:rPr>
      </w:pPr>
    </w:p>
    <w:p w14:paraId="01E60219" w14:textId="77777777" w:rsidR="00906B57" w:rsidRPr="00825987" w:rsidRDefault="00906B57" w:rsidP="00906B57">
      <w:pPr>
        <w:rPr>
          <w:rFonts w:ascii="Arial" w:hAnsi="Arial" w:cs="Arial"/>
          <w:b/>
          <w:bCs/>
          <w:color w:val="000000"/>
          <w:sz w:val="22"/>
          <w:szCs w:val="22"/>
        </w:rPr>
      </w:pPr>
      <w:r w:rsidRPr="00906B57">
        <w:rPr>
          <w:rFonts w:ascii="Arial" w:hAnsi="Arial" w:cs="Arial"/>
          <w:b/>
          <w:bCs/>
          <w:color w:val="000000"/>
          <w:sz w:val="22"/>
          <w:szCs w:val="22"/>
        </w:rPr>
        <w:t>Acknowledgments</w:t>
      </w:r>
    </w:p>
    <w:p w14:paraId="38902F46" w14:textId="7D67FCDF" w:rsidR="00AE039F" w:rsidRPr="00E43BBE" w:rsidRDefault="00AE039F" w:rsidP="00906B57">
      <w:pPr>
        <w:rPr>
          <w:rFonts w:ascii="Arial" w:hAnsi="Arial" w:cs="Arial"/>
          <w:bCs/>
          <w:color w:val="000000"/>
          <w:sz w:val="22"/>
          <w:szCs w:val="22"/>
        </w:rPr>
      </w:pPr>
      <w:r w:rsidRPr="00825987">
        <w:rPr>
          <w:rFonts w:ascii="Arial" w:hAnsi="Arial" w:cs="Arial"/>
          <w:bCs/>
          <w:color w:val="000000"/>
          <w:sz w:val="22"/>
          <w:szCs w:val="22"/>
        </w:rPr>
        <w:t>We would like to thank Noah Fierer on his input on the 88 soils analysis, and Dan Knights for discussion on the EMBAD metric.</w:t>
      </w:r>
      <w:r w:rsidR="00E43BBE">
        <w:rPr>
          <w:rFonts w:ascii="Arial" w:hAnsi="Arial" w:cs="Arial"/>
          <w:bCs/>
          <w:color w:val="000000"/>
          <w:sz w:val="22"/>
          <w:szCs w:val="22"/>
        </w:rPr>
        <w:t xml:space="preserve">   We’d also like to acknowledge </w:t>
      </w:r>
      <w:r w:rsidR="00E43BBE" w:rsidRPr="00825987">
        <w:rPr>
          <w:rFonts w:ascii="Arial" w:hAnsi="Arial" w:cs="Arial"/>
          <w:color w:val="000000"/>
          <w:sz w:val="22"/>
          <w:szCs w:val="22"/>
        </w:rPr>
        <w:t>Amnon Amir</w:t>
      </w:r>
      <w:r w:rsidR="00E43BBE">
        <w:rPr>
          <w:rFonts w:ascii="Arial" w:hAnsi="Arial" w:cs="Arial"/>
          <w:sz w:val="22"/>
          <w:szCs w:val="22"/>
        </w:rPr>
        <w:t xml:space="preserve"> </w:t>
      </w:r>
      <w:r w:rsidR="005641C6">
        <w:rPr>
          <w:rFonts w:ascii="Arial" w:hAnsi="Arial" w:cs="Arial"/>
          <w:sz w:val="22"/>
          <w:szCs w:val="22"/>
        </w:rPr>
        <w:t xml:space="preserve">and </w:t>
      </w:r>
      <w:r w:rsidR="005641C6" w:rsidRPr="00026AFA">
        <w:rPr>
          <w:rStyle w:val="None"/>
          <w:rFonts w:ascii="Arial" w:hAnsi="Arial" w:cs="Arial"/>
          <w:sz w:val="22"/>
          <w:szCs w:val="22"/>
        </w:rPr>
        <w:t>Tomasz Kosciolek</w:t>
      </w:r>
      <w:r w:rsidR="005641C6">
        <w:rPr>
          <w:rStyle w:val="None"/>
          <w:rFonts w:ascii="Arial" w:hAnsi="Arial" w:cs="Arial"/>
          <w:sz w:val="22"/>
          <w:szCs w:val="22"/>
        </w:rPr>
        <w:t xml:space="preserve"> </w:t>
      </w:r>
      <w:r w:rsidR="005641C6">
        <w:rPr>
          <w:rFonts w:ascii="Arial" w:hAnsi="Arial" w:cs="Arial"/>
          <w:sz w:val="22"/>
          <w:szCs w:val="22"/>
        </w:rPr>
        <w:t>on their</w:t>
      </w:r>
      <w:r w:rsidR="00E43BBE">
        <w:rPr>
          <w:rFonts w:ascii="Arial" w:hAnsi="Arial" w:cs="Arial"/>
          <w:sz w:val="22"/>
          <w:szCs w:val="22"/>
        </w:rPr>
        <w:t xml:space="preserve"> insights into the horseshoe effect.</w:t>
      </w:r>
    </w:p>
    <w:p w14:paraId="11D40038" w14:textId="77777777" w:rsidR="00E43BBE" w:rsidRDefault="00E43BBE" w:rsidP="00906B57">
      <w:pPr>
        <w:rPr>
          <w:rFonts w:ascii="Arial" w:hAnsi="Arial" w:cs="Arial"/>
          <w:sz w:val="22"/>
          <w:szCs w:val="22"/>
        </w:rPr>
      </w:pPr>
    </w:p>
    <w:p w14:paraId="0F3C0517" w14:textId="77777777" w:rsidR="009D6C8B" w:rsidRDefault="009D6C8B" w:rsidP="00906B57">
      <w:pPr>
        <w:rPr>
          <w:rFonts w:ascii="Arial" w:hAnsi="Arial" w:cs="Arial"/>
          <w:sz w:val="22"/>
          <w:szCs w:val="22"/>
        </w:rPr>
      </w:pPr>
    </w:p>
    <w:p w14:paraId="1DE3AE73" w14:textId="77777777" w:rsidR="00EC01FC" w:rsidRPr="00026AFA" w:rsidRDefault="00EC01FC" w:rsidP="00EC01FC">
      <w:pPr>
        <w:pStyle w:val="Body"/>
        <w:spacing w:line="480" w:lineRule="auto"/>
        <w:jc w:val="both"/>
        <w:rPr>
          <w:rFonts w:ascii="Arial" w:hAnsi="Arial" w:cs="Arial"/>
          <w:sz w:val="22"/>
          <w:szCs w:val="22"/>
        </w:rPr>
      </w:pPr>
      <w:r w:rsidRPr="00026AFA">
        <w:rPr>
          <w:rStyle w:val="None"/>
          <w:rFonts w:ascii="Arial" w:hAnsi="Arial" w:cs="Arial"/>
          <w:b/>
          <w:bCs/>
          <w:sz w:val="22"/>
          <w:szCs w:val="22"/>
        </w:rPr>
        <w:t>Funding information</w:t>
      </w:r>
    </w:p>
    <w:p w14:paraId="540B3DB5" w14:textId="2A9865F8" w:rsidR="001B59D0" w:rsidRDefault="00EC01FC" w:rsidP="001B59D0">
      <w:pPr>
        <w:spacing w:line="240" w:lineRule="atLeast"/>
        <w:textAlignment w:val="top"/>
        <w:rPr>
          <w:rFonts w:ascii="Arial" w:eastAsia="Times New Roman" w:hAnsi="Arial" w:cs="Arial"/>
          <w:color w:val="263238"/>
          <w:sz w:val="20"/>
          <w:szCs w:val="20"/>
        </w:rPr>
      </w:pPr>
      <w:r w:rsidRPr="00026AFA">
        <w:rPr>
          <w:rStyle w:val="None"/>
          <w:rFonts w:ascii="Arial" w:hAnsi="Arial" w:cs="Arial"/>
          <w:sz w:val="22"/>
          <w:szCs w:val="22"/>
        </w:rPr>
        <w:t>JTM was funded by NSF GRFP DGE-1144086</w:t>
      </w:r>
      <w:r w:rsidR="009D6C8B">
        <w:rPr>
          <w:rStyle w:val="None"/>
          <w:rFonts w:ascii="Arial" w:hAnsi="Arial" w:cs="Arial"/>
          <w:sz w:val="22"/>
          <w:szCs w:val="22"/>
        </w:rPr>
        <w:t>.</w:t>
      </w:r>
      <w:r w:rsidR="001B59D0">
        <w:rPr>
          <w:rStyle w:val="None"/>
          <w:rFonts w:ascii="Arial" w:hAnsi="Arial" w:cs="Arial"/>
          <w:sz w:val="22"/>
          <w:szCs w:val="22"/>
        </w:rPr>
        <w:t xml:space="preserve">  JLM and RK were funded by</w:t>
      </w:r>
      <w:r w:rsidR="001B59D0" w:rsidRPr="006D7A2D">
        <w:rPr>
          <w:rStyle w:val="None"/>
          <w:rFonts w:ascii="Arial" w:hAnsi="Arial" w:cs="Arial"/>
          <w:sz w:val="22"/>
          <w:szCs w:val="22"/>
        </w:rPr>
        <w:t> the Office of Justice Programs National Institute of Justice Award NIJ-2011-DN-BX-K533.</w:t>
      </w:r>
    </w:p>
    <w:p w14:paraId="4E4B3D91" w14:textId="77777777" w:rsidR="001B59D0" w:rsidRDefault="001B59D0" w:rsidP="001B59D0">
      <w:pPr>
        <w:rPr>
          <w:rFonts w:ascii="Arial" w:eastAsia="Times New Roman" w:hAnsi="Arial" w:cs="Arial"/>
          <w:color w:val="262626"/>
          <w:sz w:val="20"/>
          <w:szCs w:val="20"/>
        </w:rPr>
      </w:pPr>
    </w:p>
    <w:p w14:paraId="57D9BA92" w14:textId="4839C2A7" w:rsidR="00EC01FC" w:rsidRDefault="00EC01FC" w:rsidP="00EC01FC">
      <w:pPr>
        <w:rPr>
          <w:rFonts w:ascii="Arial" w:hAnsi="Arial" w:cs="Arial"/>
          <w:sz w:val="22"/>
          <w:szCs w:val="22"/>
        </w:rPr>
      </w:pPr>
    </w:p>
    <w:p w14:paraId="56D754F9" w14:textId="77777777" w:rsidR="00EC01FC" w:rsidRPr="00906B57" w:rsidRDefault="00EC01FC" w:rsidP="00906B57">
      <w:pPr>
        <w:rPr>
          <w:rFonts w:ascii="Arial" w:hAnsi="Arial" w:cs="Arial"/>
          <w:sz w:val="22"/>
          <w:szCs w:val="22"/>
        </w:rPr>
      </w:pPr>
    </w:p>
    <w:p w14:paraId="6FEB3CBD" w14:textId="77777777" w:rsidR="00906B57" w:rsidRPr="00906B57" w:rsidRDefault="00906B57" w:rsidP="00906B57">
      <w:pPr>
        <w:ind w:left="640" w:hanging="640"/>
        <w:rPr>
          <w:rFonts w:ascii="Arial" w:hAnsi="Arial" w:cs="Arial"/>
          <w:sz w:val="22"/>
          <w:szCs w:val="22"/>
        </w:rPr>
      </w:pPr>
      <w:r w:rsidRPr="00906B57">
        <w:rPr>
          <w:rFonts w:ascii="Arial" w:hAnsi="Arial" w:cs="Arial"/>
          <w:b/>
          <w:bCs/>
          <w:color w:val="000000"/>
          <w:sz w:val="22"/>
          <w:szCs w:val="22"/>
        </w:rPr>
        <w:t>References</w:t>
      </w:r>
    </w:p>
    <w:p w14:paraId="7A3F13E8" w14:textId="0A77BEFB" w:rsidR="0042563C" w:rsidRPr="0042563C" w:rsidRDefault="0042563C" w:rsidP="0042563C">
      <w:pPr>
        <w:widowControl w:val="0"/>
        <w:autoSpaceDE w:val="0"/>
        <w:autoSpaceDN w:val="0"/>
        <w:adjustRightInd w:val="0"/>
        <w:spacing w:after="240"/>
        <w:ind w:left="640" w:hanging="640"/>
        <w:rPr>
          <w:rFonts w:ascii="Arial" w:hAnsi="Arial" w:cs="Arial"/>
          <w:noProof/>
          <w:sz w:val="22"/>
        </w:rPr>
      </w:pPr>
      <w:ins w:id="80" w:author="Microsoft Office User" w:date="2016-11-26T15:28:00Z">
        <w:r>
          <w:rPr>
            <w:rFonts w:ascii="Arial" w:hAnsi="Arial" w:cs="Arial"/>
            <w:noProof/>
            <w:sz w:val="22"/>
          </w:rPr>
          <w:fldChar w:fldCharType="begin" w:fldLock="1"/>
        </w:r>
        <w:r>
          <w:rPr>
            <w:rFonts w:ascii="Arial" w:hAnsi="Arial" w:cs="Arial"/>
            <w:noProof/>
            <w:sz w:val="22"/>
          </w:rPr>
          <w:instrText xml:space="preserve">ADDIN Mendeley Bibliography CSL_BIBLIOGRAPHY </w:instrText>
        </w:r>
      </w:ins>
      <w:r>
        <w:rPr>
          <w:rFonts w:ascii="Arial" w:hAnsi="Arial" w:cs="Arial"/>
          <w:noProof/>
          <w:sz w:val="22"/>
        </w:rPr>
        <w:fldChar w:fldCharType="separate"/>
      </w:r>
      <w:r w:rsidRPr="0042563C">
        <w:rPr>
          <w:rFonts w:ascii="Arial" w:hAnsi="Arial" w:cs="Arial"/>
          <w:noProof/>
          <w:sz w:val="22"/>
        </w:rPr>
        <w:t xml:space="preserve">1. </w:t>
      </w:r>
      <w:r w:rsidRPr="0042563C">
        <w:rPr>
          <w:rFonts w:ascii="Arial" w:hAnsi="Arial" w:cs="Arial"/>
          <w:noProof/>
          <w:sz w:val="22"/>
        </w:rPr>
        <w:tab/>
      </w:r>
      <w:r w:rsidRPr="0042563C">
        <w:rPr>
          <w:rFonts w:ascii="Arial" w:hAnsi="Arial" w:cs="Arial"/>
          <w:b/>
          <w:bCs/>
          <w:noProof/>
          <w:sz w:val="22"/>
        </w:rPr>
        <w:t>Legendre P</w:t>
      </w:r>
      <w:r w:rsidRPr="0042563C">
        <w:rPr>
          <w:rFonts w:ascii="Arial" w:hAnsi="Arial" w:cs="Arial"/>
          <w:noProof/>
          <w:sz w:val="22"/>
        </w:rPr>
        <w:t xml:space="preserve">, </w:t>
      </w:r>
      <w:r w:rsidRPr="0042563C">
        <w:rPr>
          <w:rFonts w:ascii="Arial" w:hAnsi="Arial" w:cs="Arial"/>
          <w:b/>
          <w:bCs/>
          <w:noProof/>
          <w:sz w:val="22"/>
        </w:rPr>
        <w:t>Legendre L</w:t>
      </w:r>
      <w:r w:rsidRPr="0042563C">
        <w:rPr>
          <w:rFonts w:ascii="Arial" w:hAnsi="Arial" w:cs="Arial"/>
          <w:noProof/>
          <w:sz w:val="22"/>
        </w:rPr>
        <w:t>. 2003. Numerical Ecology.</w:t>
      </w:r>
    </w:p>
    <w:p w14:paraId="60EB93BB"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2. </w:t>
      </w:r>
      <w:r w:rsidRPr="0042563C">
        <w:rPr>
          <w:rFonts w:ascii="Arial" w:hAnsi="Arial" w:cs="Arial"/>
          <w:noProof/>
          <w:sz w:val="22"/>
        </w:rPr>
        <w:tab/>
      </w:r>
      <w:r w:rsidRPr="0042563C">
        <w:rPr>
          <w:rFonts w:ascii="Arial" w:hAnsi="Arial" w:cs="Arial"/>
          <w:b/>
          <w:bCs/>
          <w:noProof/>
          <w:sz w:val="22"/>
        </w:rPr>
        <w:t>Taxonomy P</w:t>
      </w:r>
      <w:r w:rsidRPr="0042563C">
        <w:rPr>
          <w:rFonts w:ascii="Arial" w:hAnsi="Arial" w:cs="Arial"/>
          <w:noProof/>
          <w:sz w:val="22"/>
        </w:rPr>
        <w:t xml:space="preserve">. 2002. Resemblance coefficients and the horseshoe effect in principal coordinates analysis </w:t>
      </w:r>
      <w:r w:rsidRPr="0042563C">
        <w:rPr>
          <w:rFonts w:ascii="Arial" w:hAnsi="Arial" w:cs="Arial"/>
          <w:b/>
          <w:bCs/>
          <w:noProof/>
          <w:sz w:val="22"/>
        </w:rPr>
        <w:t>83</w:t>
      </w:r>
      <w:r w:rsidRPr="0042563C">
        <w:rPr>
          <w:rFonts w:ascii="Arial" w:hAnsi="Arial" w:cs="Arial"/>
          <w:noProof/>
          <w:sz w:val="22"/>
        </w:rPr>
        <w:t>:3331–3343.</w:t>
      </w:r>
    </w:p>
    <w:p w14:paraId="488F4EDD"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3. </w:t>
      </w:r>
      <w:r w:rsidRPr="0042563C">
        <w:rPr>
          <w:rFonts w:ascii="Arial" w:hAnsi="Arial" w:cs="Arial"/>
          <w:noProof/>
          <w:sz w:val="22"/>
        </w:rPr>
        <w:tab/>
      </w:r>
      <w:r w:rsidRPr="0042563C">
        <w:rPr>
          <w:rFonts w:ascii="Arial" w:hAnsi="Arial" w:cs="Arial"/>
          <w:b/>
          <w:bCs/>
          <w:noProof/>
          <w:sz w:val="22"/>
        </w:rPr>
        <w:t>Hill MO</w:t>
      </w:r>
      <w:r w:rsidRPr="0042563C">
        <w:rPr>
          <w:rFonts w:ascii="Arial" w:hAnsi="Arial" w:cs="Arial"/>
          <w:noProof/>
          <w:sz w:val="22"/>
        </w:rPr>
        <w:t xml:space="preserve">, </w:t>
      </w:r>
      <w:r w:rsidRPr="0042563C">
        <w:rPr>
          <w:rFonts w:ascii="Arial" w:hAnsi="Arial" w:cs="Arial"/>
          <w:b/>
          <w:bCs/>
          <w:noProof/>
          <w:sz w:val="22"/>
        </w:rPr>
        <w:t>Gauch HG</w:t>
      </w:r>
      <w:r w:rsidRPr="0042563C">
        <w:rPr>
          <w:rFonts w:ascii="Arial" w:hAnsi="Arial" w:cs="Arial"/>
          <w:noProof/>
          <w:sz w:val="22"/>
        </w:rPr>
        <w:t>. 1980. Detrended Correspondence Analysis: An Improved Ordination Technique. Vegetatio.</w:t>
      </w:r>
    </w:p>
    <w:p w14:paraId="3CD15DA3"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4. </w:t>
      </w:r>
      <w:r w:rsidRPr="0042563C">
        <w:rPr>
          <w:rFonts w:ascii="Arial" w:hAnsi="Arial" w:cs="Arial"/>
          <w:noProof/>
          <w:sz w:val="22"/>
        </w:rPr>
        <w:tab/>
      </w:r>
      <w:r w:rsidRPr="0042563C">
        <w:rPr>
          <w:rFonts w:ascii="Arial" w:hAnsi="Arial" w:cs="Arial"/>
          <w:b/>
          <w:bCs/>
          <w:noProof/>
          <w:sz w:val="22"/>
        </w:rPr>
        <w:t>Ejrnaes R</w:t>
      </w:r>
      <w:r w:rsidRPr="0042563C">
        <w:rPr>
          <w:rFonts w:ascii="Arial" w:hAnsi="Arial" w:cs="Arial"/>
          <w:noProof/>
          <w:sz w:val="22"/>
        </w:rPr>
        <w:t xml:space="preserve">. 2000. Can we trust gradients extracted by Detrended Correspondence Analysis? J Veg Sci </w:t>
      </w:r>
      <w:r w:rsidRPr="0042563C">
        <w:rPr>
          <w:rFonts w:ascii="Arial" w:hAnsi="Arial" w:cs="Arial"/>
          <w:b/>
          <w:bCs/>
          <w:noProof/>
          <w:sz w:val="22"/>
        </w:rPr>
        <w:t>11</w:t>
      </w:r>
      <w:r w:rsidRPr="0042563C">
        <w:rPr>
          <w:rFonts w:ascii="Arial" w:hAnsi="Arial" w:cs="Arial"/>
          <w:noProof/>
          <w:sz w:val="22"/>
        </w:rPr>
        <w:t>:565–572.</w:t>
      </w:r>
    </w:p>
    <w:p w14:paraId="4701F887"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5. </w:t>
      </w:r>
      <w:r w:rsidRPr="0042563C">
        <w:rPr>
          <w:rFonts w:ascii="Arial" w:hAnsi="Arial" w:cs="Arial"/>
          <w:noProof/>
          <w:sz w:val="22"/>
        </w:rPr>
        <w:tab/>
      </w:r>
      <w:r w:rsidRPr="0042563C">
        <w:rPr>
          <w:rFonts w:ascii="Arial" w:hAnsi="Arial" w:cs="Arial"/>
          <w:b/>
          <w:bCs/>
          <w:noProof/>
          <w:sz w:val="22"/>
        </w:rPr>
        <w:t>Disconis P</w:t>
      </w:r>
      <w:r w:rsidRPr="0042563C">
        <w:rPr>
          <w:rFonts w:ascii="Arial" w:hAnsi="Arial" w:cs="Arial"/>
          <w:noProof/>
          <w:sz w:val="22"/>
        </w:rPr>
        <w:t xml:space="preserve">, </w:t>
      </w:r>
      <w:r w:rsidRPr="0042563C">
        <w:rPr>
          <w:rFonts w:ascii="Arial" w:hAnsi="Arial" w:cs="Arial"/>
          <w:b/>
          <w:bCs/>
          <w:noProof/>
          <w:sz w:val="22"/>
        </w:rPr>
        <w:t>Goel S</w:t>
      </w:r>
      <w:r w:rsidRPr="0042563C">
        <w:rPr>
          <w:rFonts w:ascii="Arial" w:hAnsi="Arial" w:cs="Arial"/>
          <w:noProof/>
          <w:sz w:val="22"/>
        </w:rPr>
        <w:t xml:space="preserve">, </w:t>
      </w:r>
      <w:r w:rsidRPr="0042563C">
        <w:rPr>
          <w:rFonts w:ascii="Arial" w:hAnsi="Arial" w:cs="Arial"/>
          <w:b/>
          <w:bCs/>
          <w:noProof/>
          <w:sz w:val="22"/>
        </w:rPr>
        <w:t>Holmes S</w:t>
      </w:r>
      <w:r w:rsidRPr="0042563C">
        <w:rPr>
          <w:rFonts w:ascii="Arial" w:hAnsi="Arial" w:cs="Arial"/>
          <w:noProof/>
          <w:sz w:val="22"/>
        </w:rPr>
        <w:t xml:space="preserve">. 2008. Horseshoes in multidimensional scaling and local kernel methods </w:t>
      </w:r>
      <w:r w:rsidRPr="0042563C">
        <w:rPr>
          <w:rFonts w:ascii="Arial" w:hAnsi="Arial" w:cs="Arial"/>
          <w:b/>
          <w:bCs/>
          <w:noProof/>
          <w:sz w:val="22"/>
        </w:rPr>
        <w:t>2</w:t>
      </w:r>
      <w:r w:rsidRPr="0042563C">
        <w:rPr>
          <w:rFonts w:ascii="Arial" w:hAnsi="Arial" w:cs="Arial"/>
          <w:noProof/>
          <w:sz w:val="22"/>
        </w:rPr>
        <w:t>:777–807.</w:t>
      </w:r>
    </w:p>
    <w:p w14:paraId="31A8235E"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6. </w:t>
      </w:r>
      <w:r w:rsidRPr="0042563C">
        <w:rPr>
          <w:rFonts w:ascii="Arial" w:hAnsi="Arial" w:cs="Arial"/>
          <w:noProof/>
          <w:sz w:val="22"/>
        </w:rPr>
        <w:tab/>
      </w:r>
      <w:r w:rsidRPr="0042563C">
        <w:rPr>
          <w:rFonts w:ascii="Arial" w:hAnsi="Arial" w:cs="Arial"/>
          <w:b/>
          <w:bCs/>
          <w:noProof/>
          <w:sz w:val="22"/>
        </w:rPr>
        <w:t>Camiz S</w:t>
      </w:r>
      <w:r w:rsidRPr="0042563C">
        <w:rPr>
          <w:rFonts w:ascii="Arial" w:hAnsi="Arial" w:cs="Arial"/>
          <w:noProof/>
          <w:sz w:val="22"/>
        </w:rPr>
        <w:t>. 2016. The Guttman effect : Its interpretation and a new redressing method.</w:t>
      </w:r>
    </w:p>
    <w:p w14:paraId="1A619C33"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7. </w:t>
      </w:r>
      <w:r w:rsidRPr="0042563C">
        <w:rPr>
          <w:rFonts w:ascii="Arial" w:hAnsi="Arial" w:cs="Arial"/>
          <w:noProof/>
          <w:sz w:val="22"/>
        </w:rPr>
        <w:tab/>
      </w:r>
      <w:r w:rsidRPr="0042563C">
        <w:rPr>
          <w:rFonts w:ascii="Arial" w:hAnsi="Arial" w:cs="Arial"/>
          <w:b/>
          <w:bCs/>
          <w:noProof/>
          <w:sz w:val="22"/>
        </w:rPr>
        <w:t>Smith JM</w:t>
      </w:r>
      <w:r w:rsidRPr="0042563C">
        <w:rPr>
          <w:rFonts w:ascii="Arial" w:hAnsi="Arial" w:cs="Arial"/>
          <w:noProof/>
          <w:sz w:val="22"/>
        </w:rPr>
        <w:t xml:space="preserve">, </w:t>
      </w:r>
      <w:r w:rsidRPr="0042563C">
        <w:rPr>
          <w:rFonts w:ascii="Arial" w:hAnsi="Arial" w:cs="Arial"/>
          <w:b/>
          <w:bCs/>
          <w:noProof/>
          <w:sz w:val="22"/>
        </w:rPr>
        <w:t>Smith NH</w:t>
      </w:r>
      <w:r w:rsidRPr="0042563C">
        <w:rPr>
          <w:rFonts w:ascii="Arial" w:hAnsi="Arial" w:cs="Arial"/>
          <w:noProof/>
          <w:sz w:val="22"/>
        </w:rPr>
        <w:t xml:space="preserve">. 1996. Synonymous nucleotide divergence: What is “saturation”? Genetics </w:t>
      </w:r>
      <w:r w:rsidRPr="0042563C">
        <w:rPr>
          <w:rFonts w:ascii="Arial" w:hAnsi="Arial" w:cs="Arial"/>
          <w:b/>
          <w:bCs/>
          <w:noProof/>
          <w:sz w:val="22"/>
        </w:rPr>
        <w:t>142</w:t>
      </w:r>
      <w:r w:rsidRPr="0042563C">
        <w:rPr>
          <w:rFonts w:ascii="Arial" w:hAnsi="Arial" w:cs="Arial"/>
          <w:noProof/>
          <w:sz w:val="22"/>
        </w:rPr>
        <w:t>:1033–1036.</w:t>
      </w:r>
    </w:p>
    <w:p w14:paraId="2DB21C35"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8. </w:t>
      </w:r>
      <w:r w:rsidRPr="0042563C">
        <w:rPr>
          <w:rFonts w:ascii="Arial" w:hAnsi="Arial" w:cs="Arial"/>
          <w:noProof/>
          <w:sz w:val="22"/>
        </w:rPr>
        <w:tab/>
      </w:r>
      <w:r w:rsidRPr="0042563C">
        <w:rPr>
          <w:rFonts w:ascii="Arial" w:hAnsi="Arial" w:cs="Arial"/>
          <w:b/>
          <w:bCs/>
          <w:noProof/>
          <w:sz w:val="22"/>
        </w:rPr>
        <w:t>Tourasse NJ</w:t>
      </w:r>
      <w:r w:rsidRPr="0042563C">
        <w:rPr>
          <w:rFonts w:ascii="Arial" w:hAnsi="Arial" w:cs="Arial"/>
          <w:noProof/>
          <w:sz w:val="22"/>
        </w:rPr>
        <w:t xml:space="preserve">, </w:t>
      </w:r>
      <w:r w:rsidRPr="0042563C">
        <w:rPr>
          <w:rFonts w:ascii="Arial" w:hAnsi="Arial" w:cs="Arial"/>
          <w:b/>
          <w:bCs/>
          <w:noProof/>
          <w:sz w:val="22"/>
        </w:rPr>
        <w:t>Gouy M</w:t>
      </w:r>
      <w:r w:rsidRPr="0042563C">
        <w:rPr>
          <w:rFonts w:ascii="Arial" w:hAnsi="Arial" w:cs="Arial"/>
          <w:noProof/>
          <w:sz w:val="22"/>
        </w:rPr>
        <w:t xml:space="preserve">. 1997. Evolutionary distances between nucleotide sequences based on the distribution of substitution rates among sites as estimated by parsimony. Mol Biol Evol </w:t>
      </w:r>
      <w:r w:rsidRPr="0042563C">
        <w:rPr>
          <w:rFonts w:ascii="Arial" w:hAnsi="Arial" w:cs="Arial"/>
          <w:b/>
          <w:bCs/>
          <w:noProof/>
          <w:sz w:val="22"/>
        </w:rPr>
        <w:t>14</w:t>
      </w:r>
      <w:r w:rsidRPr="0042563C">
        <w:rPr>
          <w:rFonts w:ascii="Arial" w:hAnsi="Arial" w:cs="Arial"/>
          <w:noProof/>
          <w:sz w:val="22"/>
        </w:rPr>
        <w:t>:287–298.</w:t>
      </w:r>
    </w:p>
    <w:p w14:paraId="24F0E244"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9. </w:t>
      </w:r>
      <w:r w:rsidRPr="0042563C">
        <w:rPr>
          <w:rFonts w:ascii="Arial" w:hAnsi="Arial" w:cs="Arial"/>
          <w:noProof/>
          <w:sz w:val="22"/>
        </w:rPr>
        <w:tab/>
      </w:r>
      <w:r w:rsidRPr="0042563C">
        <w:rPr>
          <w:rFonts w:ascii="Arial" w:hAnsi="Arial" w:cs="Arial"/>
          <w:b/>
          <w:bCs/>
          <w:noProof/>
          <w:sz w:val="22"/>
        </w:rPr>
        <w:t>Kuczynski J</w:t>
      </w:r>
      <w:r w:rsidRPr="0042563C">
        <w:rPr>
          <w:rFonts w:ascii="Arial" w:hAnsi="Arial" w:cs="Arial"/>
          <w:noProof/>
          <w:sz w:val="22"/>
        </w:rPr>
        <w:t xml:space="preserve">, </w:t>
      </w:r>
      <w:r w:rsidRPr="0042563C">
        <w:rPr>
          <w:rFonts w:ascii="Arial" w:hAnsi="Arial" w:cs="Arial"/>
          <w:b/>
          <w:bCs/>
          <w:noProof/>
          <w:sz w:val="22"/>
        </w:rPr>
        <w:t>Liu Z</w:t>
      </w:r>
      <w:r w:rsidRPr="0042563C">
        <w:rPr>
          <w:rFonts w:ascii="Arial" w:hAnsi="Arial" w:cs="Arial"/>
          <w:noProof/>
          <w:sz w:val="22"/>
        </w:rPr>
        <w:t xml:space="preserve">, </w:t>
      </w:r>
      <w:r w:rsidRPr="0042563C">
        <w:rPr>
          <w:rFonts w:ascii="Arial" w:hAnsi="Arial" w:cs="Arial"/>
          <w:b/>
          <w:bCs/>
          <w:noProof/>
          <w:sz w:val="22"/>
        </w:rPr>
        <w:t>Lozupone C</w:t>
      </w:r>
      <w:r w:rsidRPr="0042563C">
        <w:rPr>
          <w:rFonts w:ascii="Arial" w:hAnsi="Arial" w:cs="Arial"/>
          <w:noProof/>
          <w:sz w:val="22"/>
        </w:rPr>
        <w:t xml:space="preserve">, </w:t>
      </w:r>
      <w:r w:rsidRPr="0042563C">
        <w:rPr>
          <w:rFonts w:ascii="Arial" w:hAnsi="Arial" w:cs="Arial"/>
          <w:b/>
          <w:bCs/>
          <w:noProof/>
          <w:sz w:val="22"/>
        </w:rPr>
        <w:t>McDonald D</w:t>
      </w:r>
      <w:r w:rsidRPr="0042563C">
        <w:rPr>
          <w:rFonts w:ascii="Arial" w:hAnsi="Arial" w:cs="Arial"/>
          <w:noProof/>
          <w:sz w:val="22"/>
        </w:rPr>
        <w:t xml:space="preserve">, </w:t>
      </w:r>
      <w:r w:rsidRPr="0042563C">
        <w:rPr>
          <w:rFonts w:ascii="Arial" w:hAnsi="Arial" w:cs="Arial"/>
          <w:b/>
          <w:bCs/>
          <w:noProof/>
          <w:sz w:val="22"/>
        </w:rPr>
        <w:t>Fierer N</w:t>
      </w:r>
      <w:r w:rsidRPr="0042563C">
        <w:rPr>
          <w:rFonts w:ascii="Arial" w:hAnsi="Arial" w:cs="Arial"/>
          <w:noProof/>
          <w:sz w:val="22"/>
        </w:rPr>
        <w:t xml:space="preserve">, </w:t>
      </w:r>
      <w:r w:rsidRPr="0042563C">
        <w:rPr>
          <w:rFonts w:ascii="Arial" w:hAnsi="Arial" w:cs="Arial"/>
          <w:b/>
          <w:bCs/>
          <w:noProof/>
          <w:sz w:val="22"/>
        </w:rPr>
        <w:t>Knight R</w:t>
      </w:r>
      <w:r w:rsidRPr="0042563C">
        <w:rPr>
          <w:rFonts w:ascii="Arial" w:hAnsi="Arial" w:cs="Arial"/>
          <w:noProof/>
          <w:sz w:val="22"/>
        </w:rPr>
        <w:t xml:space="preserve">. 2010. Microbial community resemblance methods differ in their ability to detect biologically relevant patterns. Nat Methods </w:t>
      </w:r>
      <w:r w:rsidRPr="0042563C">
        <w:rPr>
          <w:rFonts w:ascii="Arial" w:hAnsi="Arial" w:cs="Arial"/>
          <w:b/>
          <w:bCs/>
          <w:noProof/>
          <w:sz w:val="22"/>
        </w:rPr>
        <w:t>7</w:t>
      </w:r>
      <w:r w:rsidRPr="0042563C">
        <w:rPr>
          <w:rFonts w:ascii="Arial" w:hAnsi="Arial" w:cs="Arial"/>
          <w:noProof/>
          <w:sz w:val="22"/>
        </w:rPr>
        <w:t>:813–819.</w:t>
      </w:r>
    </w:p>
    <w:p w14:paraId="48250958"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10. </w:t>
      </w:r>
      <w:r w:rsidRPr="0042563C">
        <w:rPr>
          <w:rFonts w:ascii="Arial" w:hAnsi="Arial" w:cs="Arial"/>
          <w:noProof/>
          <w:sz w:val="22"/>
        </w:rPr>
        <w:tab/>
      </w:r>
      <w:r w:rsidRPr="0042563C">
        <w:rPr>
          <w:rFonts w:ascii="Arial" w:hAnsi="Arial" w:cs="Arial"/>
          <w:b/>
          <w:bCs/>
          <w:noProof/>
          <w:sz w:val="22"/>
        </w:rPr>
        <w:t>Lauber CL</w:t>
      </w:r>
      <w:r w:rsidRPr="0042563C">
        <w:rPr>
          <w:rFonts w:ascii="Arial" w:hAnsi="Arial" w:cs="Arial"/>
          <w:noProof/>
          <w:sz w:val="22"/>
        </w:rPr>
        <w:t xml:space="preserve">, </w:t>
      </w:r>
      <w:r w:rsidRPr="0042563C">
        <w:rPr>
          <w:rFonts w:ascii="Arial" w:hAnsi="Arial" w:cs="Arial"/>
          <w:b/>
          <w:bCs/>
          <w:noProof/>
          <w:sz w:val="22"/>
        </w:rPr>
        <w:t>Hamady M</w:t>
      </w:r>
      <w:r w:rsidRPr="0042563C">
        <w:rPr>
          <w:rFonts w:ascii="Arial" w:hAnsi="Arial" w:cs="Arial"/>
          <w:noProof/>
          <w:sz w:val="22"/>
        </w:rPr>
        <w:t xml:space="preserve">, </w:t>
      </w:r>
      <w:r w:rsidRPr="0042563C">
        <w:rPr>
          <w:rFonts w:ascii="Arial" w:hAnsi="Arial" w:cs="Arial"/>
          <w:b/>
          <w:bCs/>
          <w:noProof/>
          <w:sz w:val="22"/>
        </w:rPr>
        <w:t>Knight R</w:t>
      </w:r>
      <w:r w:rsidRPr="0042563C">
        <w:rPr>
          <w:rFonts w:ascii="Arial" w:hAnsi="Arial" w:cs="Arial"/>
          <w:noProof/>
          <w:sz w:val="22"/>
        </w:rPr>
        <w:t xml:space="preserve">, </w:t>
      </w:r>
      <w:r w:rsidRPr="0042563C">
        <w:rPr>
          <w:rFonts w:ascii="Arial" w:hAnsi="Arial" w:cs="Arial"/>
          <w:b/>
          <w:bCs/>
          <w:noProof/>
          <w:sz w:val="22"/>
        </w:rPr>
        <w:t>Fierer N</w:t>
      </w:r>
      <w:r w:rsidRPr="0042563C">
        <w:rPr>
          <w:rFonts w:ascii="Arial" w:hAnsi="Arial" w:cs="Arial"/>
          <w:noProof/>
          <w:sz w:val="22"/>
        </w:rPr>
        <w:t xml:space="preserve">. 2009. Pyrosequencing-Based Assessment of Soil pH as a Predictor of Soil Bacterial Community Structure at the Continental Scale </w:t>
      </w:r>
      <w:r w:rsidRPr="0042563C">
        <w:rPr>
          <w:rFonts w:ascii="Arial" w:hAnsi="Arial" w:cs="Arial"/>
          <w:b/>
          <w:bCs/>
          <w:noProof/>
          <w:sz w:val="22"/>
        </w:rPr>
        <w:t>75</w:t>
      </w:r>
      <w:r w:rsidRPr="0042563C">
        <w:rPr>
          <w:rFonts w:ascii="Arial" w:hAnsi="Arial" w:cs="Arial"/>
          <w:noProof/>
          <w:sz w:val="22"/>
        </w:rPr>
        <w:t>:5111–5120.</w:t>
      </w:r>
    </w:p>
    <w:p w14:paraId="4FE4491D"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11. </w:t>
      </w:r>
      <w:r w:rsidRPr="0042563C">
        <w:rPr>
          <w:rFonts w:ascii="Arial" w:hAnsi="Arial" w:cs="Arial"/>
          <w:noProof/>
          <w:sz w:val="22"/>
        </w:rPr>
        <w:tab/>
      </w:r>
      <w:r w:rsidRPr="0042563C">
        <w:rPr>
          <w:rFonts w:ascii="Arial" w:hAnsi="Arial" w:cs="Arial"/>
          <w:b/>
          <w:bCs/>
          <w:noProof/>
          <w:sz w:val="22"/>
        </w:rPr>
        <w:t>Greenacre M</w:t>
      </w:r>
      <w:r w:rsidRPr="0042563C">
        <w:rPr>
          <w:rFonts w:ascii="Arial" w:hAnsi="Arial" w:cs="Arial"/>
          <w:noProof/>
          <w:sz w:val="22"/>
        </w:rPr>
        <w:t>. 1984. Theory and Applications of Correspondence Analysis.</w:t>
      </w:r>
    </w:p>
    <w:p w14:paraId="03D5B6B4"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12. </w:t>
      </w:r>
      <w:r w:rsidRPr="0042563C">
        <w:rPr>
          <w:rFonts w:ascii="Arial" w:hAnsi="Arial" w:cs="Arial"/>
          <w:noProof/>
          <w:sz w:val="22"/>
        </w:rPr>
        <w:tab/>
      </w:r>
      <w:r w:rsidRPr="0042563C">
        <w:rPr>
          <w:rFonts w:ascii="Arial" w:hAnsi="Arial" w:cs="Arial"/>
          <w:b/>
          <w:bCs/>
          <w:noProof/>
          <w:sz w:val="22"/>
        </w:rPr>
        <w:t>Metcalf JL</w:t>
      </w:r>
      <w:r w:rsidRPr="0042563C">
        <w:rPr>
          <w:rFonts w:ascii="Arial" w:hAnsi="Arial" w:cs="Arial"/>
          <w:noProof/>
          <w:sz w:val="22"/>
        </w:rPr>
        <w:t xml:space="preserve">, </w:t>
      </w:r>
      <w:r w:rsidRPr="0042563C">
        <w:rPr>
          <w:rFonts w:ascii="Arial" w:hAnsi="Arial" w:cs="Arial"/>
          <w:b/>
          <w:bCs/>
          <w:noProof/>
          <w:sz w:val="22"/>
        </w:rPr>
        <w:t>Xu ZZ</w:t>
      </w:r>
      <w:r w:rsidRPr="0042563C">
        <w:rPr>
          <w:rFonts w:ascii="Arial" w:hAnsi="Arial" w:cs="Arial"/>
          <w:noProof/>
          <w:sz w:val="22"/>
        </w:rPr>
        <w:t xml:space="preserve">, </w:t>
      </w:r>
      <w:r w:rsidRPr="0042563C">
        <w:rPr>
          <w:rFonts w:ascii="Arial" w:hAnsi="Arial" w:cs="Arial"/>
          <w:b/>
          <w:bCs/>
          <w:noProof/>
          <w:sz w:val="22"/>
        </w:rPr>
        <w:t>Weiss S</w:t>
      </w:r>
      <w:r w:rsidRPr="0042563C">
        <w:rPr>
          <w:rFonts w:ascii="Arial" w:hAnsi="Arial" w:cs="Arial"/>
          <w:noProof/>
          <w:sz w:val="22"/>
        </w:rPr>
        <w:t xml:space="preserve">, </w:t>
      </w:r>
      <w:r w:rsidRPr="0042563C">
        <w:rPr>
          <w:rFonts w:ascii="Arial" w:hAnsi="Arial" w:cs="Arial"/>
          <w:b/>
          <w:bCs/>
          <w:noProof/>
          <w:sz w:val="22"/>
        </w:rPr>
        <w:t>Lax S</w:t>
      </w:r>
      <w:r w:rsidRPr="0042563C">
        <w:rPr>
          <w:rFonts w:ascii="Arial" w:hAnsi="Arial" w:cs="Arial"/>
          <w:noProof/>
          <w:sz w:val="22"/>
        </w:rPr>
        <w:t xml:space="preserve">, </w:t>
      </w:r>
      <w:r w:rsidRPr="0042563C">
        <w:rPr>
          <w:rFonts w:ascii="Arial" w:hAnsi="Arial" w:cs="Arial"/>
          <w:b/>
          <w:bCs/>
          <w:noProof/>
          <w:sz w:val="22"/>
        </w:rPr>
        <w:t>Treuren W Van</w:t>
      </w:r>
      <w:r w:rsidRPr="0042563C">
        <w:rPr>
          <w:rFonts w:ascii="Arial" w:hAnsi="Arial" w:cs="Arial"/>
          <w:noProof/>
          <w:sz w:val="22"/>
        </w:rPr>
        <w:t xml:space="preserve">, </w:t>
      </w:r>
      <w:r w:rsidRPr="0042563C">
        <w:rPr>
          <w:rFonts w:ascii="Arial" w:hAnsi="Arial" w:cs="Arial"/>
          <w:b/>
          <w:bCs/>
          <w:noProof/>
          <w:sz w:val="22"/>
        </w:rPr>
        <w:t>Hyde ER</w:t>
      </w:r>
      <w:r w:rsidRPr="0042563C">
        <w:rPr>
          <w:rFonts w:ascii="Arial" w:hAnsi="Arial" w:cs="Arial"/>
          <w:noProof/>
          <w:sz w:val="22"/>
        </w:rPr>
        <w:t xml:space="preserve">, </w:t>
      </w:r>
      <w:r w:rsidRPr="0042563C">
        <w:rPr>
          <w:rFonts w:ascii="Arial" w:hAnsi="Arial" w:cs="Arial"/>
          <w:b/>
          <w:bCs/>
          <w:noProof/>
          <w:sz w:val="22"/>
        </w:rPr>
        <w:t>Song SJ</w:t>
      </w:r>
      <w:r w:rsidRPr="0042563C">
        <w:rPr>
          <w:rFonts w:ascii="Arial" w:hAnsi="Arial" w:cs="Arial"/>
          <w:noProof/>
          <w:sz w:val="22"/>
        </w:rPr>
        <w:t xml:space="preserve">, </w:t>
      </w:r>
      <w:r w:rsidRPr="0042563C">
        <w:rPr>
          <w:rFonts w:ascii="Arial" w:hAnsi="Arial" w:cs="Arial"/>
          <w:b/>
          <w:bCs/>
          <w:noProof/>
          <w:sz w:val="22"/>
        </w:rPr>
        <w:t>Amir A</w:t>
      </w:r>
      <w:r w:rsidRPr="0042563C">
        <w:rPr>
          <w:rFonts w:ascii="Arial" w:hAnsi="Arial" w:cs="Arial"/>
          <w:noProof/>
          <w:sz w:val="22"/>
        </w:rPr>
        <w:t xml:space="preserve">, </w:t>
      </w:r>
      <w:r w:rsidRPr="0042563C">
        <w:rPr>
          <w:rFonts w:ascii="Arial" w:hAnsi="Arial" w:cs="Arial"/>
          <w:b/>
          <w:bCs/>
          <w:noProof/>
          <w:sz w:val="22"/>
        </w:rPr>
        <w:t>Larsen P</w:t>
      </w:r>
      <w:r w:rsidRPr="0042563C">
        <w:rPr>
          <w:rFonts w:ascii="Arial" w:hAnsi="Arial" w:cs="Arial"/>
          <w:noProof/>
          <w:sz w:val="22"/>
        </w:rPr>
        <w:t xml:space="preserve">, </w:t>
      </w:r>
      <w:r w:rsidRPr="0042563C">
        <w:rPr>
          <w:rFonts w:ascii="Arial" w:hAnsi="Arial" w:cs="Arial"/>
          <w:b/>
          <w:bCs/>
          <w:noProof/>
          <w:sz w:val="22"/>
        </w:rPr>
        <w:t>Sangwan N</w:t>
      </w:r>
      <w:r w:rsidRPr="0042563C">
        <w:rPr>
          <w:rFonts w:ascii="Arial" w:hAnsi="Arial" w:cs="Arial"/>
          <w:noProof/>
          <w:sz w:val="22"/>
        </w:rPr>
        <w:t xml:space="preserve">, </w:t>
      </w:r>
      <w:r w:rsidRPr="0042563C">
        <w:rPr>
          <w:rFonts w:ascii="Arial" w:hAnsi="Arial" w:cs="Arial"/>
          <w:b/>
          <w:bCs/>
          <w:noProof/>
          <w:sz w:val="22"/>
        </w:rPr>
        <w:t>Haarmann D</w:t>
      </w:r>
      <w:r w:rsidRPr="0042563C">
        <w:rPr>
          <w:rFonts w:ascii="Arial" w:hAnsi="Arial" w:cs="Arial"/>
          <w:noProof/>
          <w:sz w:val="22"/>
        </w:rPr>
        <w:t xml:space="preserve">, </w:t>
      </w:r>
      <w:r w:rsidRPr="0042563C">
        <w:rPr>
          <w:rFonts w:ascii="Arial" w:hAnsi="Arial" w:cs="Arial"/>
          <w:b/>
          <w:bCs/>
          <w:noProof/>
          <w:sz w:val="22"/>
        </w:rPr>
        <w:t>Humphrey GC</w:t>
      </w:r>
      <w:r w:rsidRPr="0042563C">
        <w:rPr>
          <w:rFonts w:ascii="Arial" w:hAnsi="Arial" w:cs="Arial"/>
          <w:noProof/>
          <w:sz w:val="22"/>
        </w:rPr>
        <w:t xml:space="preserve">, </w:t>
      </w:r>
      <w:r w:rsidRPr="0042563C">
        <w:rPr>
          <w:rFonts w:ascii="Arial" w:hAnsi="Arial" w:cs="Arial"/>
          <w:b/>
          <w:bCs/>
          <w:noProof/>
          <w:sz w:val="22"/>
        </w:rPr>
        <w:t>Ackermann G</w:t>
      </w:r>
      <w:r w:rsidRPr="0042563C">
        <w:rPr>
          <w:rFonts w:ascii="Arial" w:hAnsi="Arial" w:cs="Arial"/>
          <w:noProof/>
          <w:sz w:val="22"/>
        </w:rPr>
        <w:t xml:space="preserve">, </w:t>
      </w:r>
      <w:r w:rsidRPr="0042563C">
        <w:rPr>
          <w:rFonts w:ascii="Arial" w:hAnsi="Arial" w:cs="Arial"/>
          <w:b/>
          <w:bCs/>
          <w:noProof/>
          <w:sz w:val="22"/>
        </w:rPr>
        <w:t>Thompson LR</w:t>
      </w:r>
      <w:r w:rsidRPr="0042563C">
        <w:rPr>
          <w:rFonts w:ascii="Arial" w:hAnsi="Arial" w:cs="Arial"/>
          <w:noProof/>
          <w:sz w:val="22"/>
        </w:rPr>
        <w:t xml:space="preserve">, </w:t>
      </w:r>
      <w:r w:rsidRPr="0042563C">
        <w:rPr>
          <w:rFonts w:ascii="Arial" w:hAnsi="Arial" w:cs="Arial"/>
          <w:b/>
          <w:bCs/>
          <w:noProof/>
          <w:sz w:val="22"/>
        </w:rPr>
        <w:t>Lauber C</w:t>
      </w:r>
      <w:r w:rsidRPr="0042563C">
        <w:rPr>
          <w:rFonts w:ascii="Arial" w:hAnsi="Arial" w:cs="Arial"/>
          <w:noProof/>
          <w:sz w:val="22"/>
        </w:rPr>
        <w:t xml:space="preserve">, </w:t>
      </w:r>
      <w:r w:rsidRPr="0042563C">
        <w:rPr>
          <w:rFonts w:ascii="Arial" w:hAnsi="Arial" w:cs="Arial"/>
          <w:b/>
          <w:bCs/>
          <w:noProof/>
          <w:sz w:val="22"/>
        </w:rPr>
        <w:t>Bibat A</w:t>
      </w:r>
      <w:r w:rsidRPr="0042563C">
        <w:rPr>
          <w:rFonts w:ascii="Arial" w:hAnsi="Arial" w:cs="Arial"/>
          <w:noProof/>
          <w:sz w:val="22"/>
        </w:rPr>
        <w:t xml:space="preserve">, </w:t>
      </w:r>
      <w:r w:rsidRPr="0042563C">
        <w:rPr>
          <w:rFonts w:ascii="Arial" w:hAnsi="Arial" w:cs="Arial"/>
          <w:b/>
          <w:bCs/>
          <w:noProof/>
          <w:sz w:val="22"/>
        </w:rPr>
        <w:t>Nicholas C</w:t>
      </w:r>
      <w:r w:rsidRPr="0042563C">
        <w:rPr>
          <w:rFonts w:ascii="Arial" w:hAnsi="Arial" w:cs="Arial"/>
          <w:noProof/>
          <w:sz w:val="22"/>
        </w:rPr>
        <w:t xml:space="preserve">, </w:t>
      </w:r>
      <w:r w:rsidRPr="0042563C">
        <w:rPr>
          <w:rFonts w:ascii="Arial" w:hAnsi="Arial" w:cs="Arial"/>
          <w:b/>
          <w:bCs/>
          <w:noProof/>
          <w:sz w:val="22"/>
        </w:rPr>
        <w:t>Gebert MJ</w:t>
      </w:r>
      <w:r w:rsidRPr="0042563C">
        <w:rPr>
          <w:rFonts w:ascii="Arial" w:hAnsi="Arial" w:cs="Arial"/>
          <w:noProof/>
          <w:sz w:val="22"/>
        </w:rPr>
        <w:t xml:space="preserve">, </w:t>
      </w:r>
      <w:r w:rsidRPr="0042563C">
        <w:rPr>
          <w:rFonts w:ascii="Arial" w:hAnsi="Arial" w:cs="Arial"/>
          <w:b/>
          <w:bCs/>
          <w:noProof/>
          <w:sz w:val="22"/>
        </w:rPr>
        <w:t>Petrosino JF</w:t>
      </w:r>
      <w:r w:rsidRPr="0042563C">
        <w:rPr>
          <w:rFonts w:ascii="Arial" w:hAnsi="Arial" w:cs="Arial"/>
          <w:noProof/>
          <w:sz w:val="22"/>
        </w:rPr>
        <w:t xml:space="preserve">, </w:t>
      </w:r>
      <w:r w:rsidRPr="0042563C">
        <w:rPr>
          <w:rFonts w:ascii="Arial" w:hAnsi="Arial" w:cs="Arial"/>
          <w:b/>
          <w:bCs/>
          <w:noProof/>
          <w:sz w:val="22"/>
        </w:rPr>
        <w:t>Reed SC</w:t>
      </w:r>
      <w:r w:rsidRPr="0042563C">
        <w:rPr>
          <w:rFonts w:ascii="Arial" w:hAnsi="Arial" w:cs="Arial"/>
          <w:noProof/>
          <w:sz w:val="22"/>
        </w:rPr>
        <w:t xml:space="preserve">, </w:t>
      </w:r>
      <w:r w:rsidRPr="0042563C">
        <w:rPr>
          <w:rFonts w:ascii="Arial" w:hAnsi="Arial" w:cs="Arial"/>
          <w:b/>
          <w:bCs/>
          <w:noProof/>
          <w:sz w:val="22"/>
        </w:rPr>
        <w:t>Gilbert JA</w:t>
      </w:r>
      <w:r w:rsidRPr="0042563C">
        <w:rPr>
          <w:rFonts w:ascii="Arial" w:hAnsi="Arial" w:cs="Arial"/>
          <w:noProof/>
          <w:sz w:val="22"/>
        </w:rPr>
        <w:t xml:space="preserve">, </w:t>
      </w:r>
      <w:r w:rsidRPr="0042563C">
        <w:rPr>
          <w:rFonts w:ascii="Arial" w:hAnsi="Arial" w:cs="Arial"/>
          <w:b/>
          <w:bCs/>
          <w:noProof/>
          <w:sz w:val="22"/>
        </w:rPr>
        <w:t>Lynne AM</w:t>
      </w:r>
      <w:r w:rsidRPr="0042563C">
        <w:rPr>
          <w:rFonts w:ascii="Arial" w:hAnsi="Arial" w:cs="Arial"/>
          <w:noProof/>
          <w:sz w:val="22"/>
        </w:rPr>
        <w:t xml:space="preserve">, </w:t>
      </w:r>
      <w:r w:rsidRPr="0042563C">
        <w:rPr>
          <w:rFonts w:ascii="Arial" w:hAnsi="Arial" w:cs="Arial"/>
          <w:b/>
          <w:bCs/>
          <w:noProof/>
          <w:sz w:val="22"/>
        </w:rPr>
        <w:t>Bucheli SR</w:t>
      </w:r>
      <w:r w:rsidRPr="0042563C">
        <w:rPr>
          <w:rFonts w:ascii="Arial" w:hAnsi="Arial" w:cs="Arial"/>
          <w:noProof/>
          <w:sz w:val="22"/>
        </w:rPr>
        <w:t xml:space="preserve">, </w:t>
      </w:r>
      <w:r w:rsidRPr="0042563C">
        <w:rPr>
          <w:rFonts w:ascii="Arial" w:hAnsi="Arial" w:cs="Arial"/>
          <w:b/>
          <w:bCs/>
          <w:noProof/>
          <w:sz w:val="22"/>
        </w:rPr>
        <w:t>Carter DO</w:t>
      </w:r>
      <w:r w:rsidRPr="0042563C">
        <w:rPr>
          <w:rFonts w:ascii="Arial" w:hAnsi="Arial" w:cs="Arial"/>
          <w:noProof/>
          <w:sz w:val="22"/>
        </w:rPr>
        <w:t xml:space="preserve">, </w:t>
      </w:r>
      <w:r w:rsidRPr="0042563C">
        <w:rPr>
          <w:rFonts w:ascii="Arial" w:hAnsi="Arial" w:cs="Arial"/>
          <w:b/>
          <w:bCs/>
          <w:noProof/>
          <w:sz w:val="22"/>
        </w:rPr>
        <w:t>Knight R</w:t>
      </w:r>
      <w:r w:rsidRPr="0042563C">
        <w:rPr>
          <w:rFonts w:ascii="Arial" w:hAnsi="Arial" w:cs="Arial"/>
          <w:noProof/>
          <w:sz w:val="22"/>
        </w:rPr>
        <w:t xml:space="preserve">. 2016. Mammalian Corpse Decomposition. Science (80- ) </w:t>
      </w:r>
      <w:r w:rsidRPr="0042563C">
        <w:rPr>
          <w:rFonts w:ascii="Arial" w:hAnsi="Arial" w:cs="Arial"/>
          <w:b/>
          <w:bCs/>
          <w:noProof/>
          <w:sz w:val="22"/>
        </w:rPr>
        <w:t>351</w:t>
      </w:r>
      <w:r w:rsidRPr="0042563C">
        <w:rPr>
          <w:rFonts w:ascii="Arial" w:hAnsi="Arial" w:cs="Arial"/>
          <w:noProof/>
          <w:sz w:val="22"/>
        </w:rPr>
        <w:t>:158–162.</w:t>
      </w:r>
    </w:p>
    <w:p w14:paraId="38CED0B6"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13. </w:t>
      </w:r>
      <w:r w:rsidRPr="0042563C">
        <w:rPr>
          <w:rFonts w:ascii="Arial" w:hAnsi="Arial" w:cs="Arial"/>
          <w:noProof/>
          <w:sz w:val="22"/>
        </w:rPr>
        <w:tab/>
      </w:r>
      <w:r w:rsidRPr="0042563C">
        <w:rPr>
          <w:rFonts w:ascii="Arial" w:hAnsi="Arial" w:cs="Arial"/>
          <w:b/>
          <w:bCs/>
          <w:noProof/>
          <w:sz w:val="22"/>
        </w:rPr>
        <w:t>Lozupone C</w:t>
      </w:r>
      <w:r w:rsidRPr="0042563C">
        <w:rPr>
          <w:rFonts w:ascii="Arial" w:hAnsi="Arial" w:cs="Arial"/>
          <w:noProof/>
          <w:sz w:val="22"/>
        </w:rPr>
        <w:t xml:space="preserve">, </w:t>
      </w:r>
      <w:r w:rsidRPr="0042563C">
        <w:rPr>
          <w:rFonts w:ascii="Arial" w:hAnsi="Arial" w:cs="Arial"/>
          <w:b/>
          <w:bCs/>
          <w:noProof/>
          <w:sz w:val="22"/>
        </w:rPr>
        <w:t>Knight R</w:t>
      </w:r>
      <w:r w:rsidRPr="0042563C">
        <w:rPr>
          <w:rFonts w:ascii="Arial" w:hAnsi="Arial" w:cs="Arial"/>
          <w:noProof/>
          <w:sz w:val="22"/>
        </w:rPr>
        <w:t xml:space="preserve">. 2005. UniFrac : a New Phylogenetic Method for Comparing Microbial Communities. Appl Environ Microbiol </w:t>
      </w:r>
      <w:r w:rsidRPr="0042563C">
        <w:rPr>
          <w:rFonts w:ascii="Arial" w:hAnsi="Arial" w:cs="Arial"/>
          <w:b/>
          <w:bCs/>
          <w:noProof/>
          <w:sz w:val="22"/>
        </w:rPr>
        <w:t>71</w:t>
      </w:r>
      <w:r w:rsidRPr="0042563C">
        <w:rPr>
          <w:rFonts w:ascii="Arial" w:hAnsi="Arial" w:cs="Arial"/>
          <w:noProof/>
          <w:sz w:val="22"/>
        </w:rPr>
        <w:t>:8228–8235.</w:t>
      </w:r>
    </w:p>
    <w:p w14:paraId="7129AE3B"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14. </w:t>
      </w:r>
      <w:r w:rsidRPr="0042563C">
        <w:rPr>
          <w:rFonts w:ascii="Arial" w:hAnsi="Arial" w:cs="Arial"/>
          <w:noProof/>
          <w:sz w:val="22"/>
        </w:rPr>
        <w:tab/>
      </w:r>
      <w:r w:rsidRPr="0042563C">
        <w:rPr>
          <w:rFonts w:ascii="Arial" w:hAnsi="Arial" w:cs="Arial"/>
          <w:b/>
          <w:bCs/>
          <w:noProof/>
          <w:sz w:val="22"/>
        </w:rPr>
        <w:t>Werman M</w:t>
      </w:r>
      <w:r w:rsidRPr="0042563C">
        <w:rPr>
          <w:rFonts w:ascii="Arial" w:hAnsi="Arial" w:cs="Arial"/>
          <w:noProof/>
          <w:sz w:val="22"/>
        </w:rPr>
        <w:t>. 2009. Fast and Robust Earth Mover ’ s Distances. Proc 12th IEEE Int Conf Comput Vis - ICCV ’09 460–467.</w:t>
      </w:r>
    </w:p>
    <w:p w14:paraId="670DFEA6"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15. </w:t>
      </w:r>
      <w:r w:rsidRPr="0042563C">
        <w:rPr>
          <w:rFonts w:ascii="Arial" w:hAnsi="Arial" w:cs="Arial"/>
          <w:noProof/>
          <w:sz w:val="22"/>
        </w:rPr>
        <w:tab/>
      </w:r>
      <w:r w:rsidRPr="0042563C">
        <w:rPr>
          <w:rFonts w:ascii="Arial" w:hAnsi="Arial" w:cs="Arial"/>
          <w:b/>
          <w:bCs/>
          <w:noProof/>
          <w:sz w:val="22"/>
        </w:rPr>
        <w:t>Pele O</w:t>
      </w:r>
      <w:r w:rsidRPr="0042563C">
        <w:rPr>
          <w:rFonts w:ascii="Arial" w:hAnsi="Arial" w:cs="Arial"/>
          <w:noProof/>
          <w:sz w:val="22"/>
        </w:rPr>
        <w:t xml:space="preserve">, </w:t>
      </w:r>
      <w:r w:rsidRPr="0042563C">
        <w:rPr>
          <w:rFonts w:ascii="Arial" w:hAnsi="Arial" w:cs="Arial"/>
          <w:b/>
          <w:bCs/>
          <w:noProof/>
          <w:sz w:val="22"/>
        </w:rPr>
        <w:t>Werman M</w:t>
      </w:r>
      <w:r w:rsidRPr="0042563C">
        <w:rPr>
          <w:rFonts w:ascii="Arial" w:hAnsi="Arial" w:cs="Arial"/>
          <w:noProof/>
          <w:sz w:val="22"/>
        </w:rPr>
        <w:t xml:space="preserve">. 2008. A linear time histogram metric for improved SIFT matching. Lect Notes Comput Sci (including Subser Lect Notes Artif Intell Lect Notes Bioinformatics) </w:t>
      </w:r>
      <w:r w:rsidRPr="0042563C">
        <w:rPr>
          <w:rFonts w:ascii="Arial" w:hAnsi="Arial" w:cs="Arial"/>
          <w:b/>
          <w:bCs/>
          <w:noProof/>
          <w:sz w:val="22"/>
        </w:rPr>
        <w:t>5304 LNCS</w:t>
      </w:r>
      <w:r w:rsidRPr="0042563C">
        <w:rPr>
          <w:rFonts w:ascii="Arial" w:hAnsi="Arial" w:cs="Arial"/>
          <w:noProof/>
          <w:sz w:val="22"/>
        </w:rPr>
        <w:t>:495–508.</w:t>
      </w:r>
    </w:p>
    <w:p w14:paraId="1EEF11D4"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16. </w:t>
      </w:r>
      <w:r w:rsidRPr="0042563C">
        <w:rPr>
          <w:rFonts w:ascii="Arial" w:hAnsi="Arial" w:cs="Arial"/>
          <w:noProof/>
          <w:sz w:val="22"/>
        </w:rPr>
        <w:tab/>
      </w:r>
      <w:r w:rsidRPr="0042563C">
        <w:rPr>
          <w:rFonts w:ascii="Arial" w:hAnsi="Arial" w:cs="Arial"/>
          <w:b/>
          <w:bCs/>
          <w:noProof/>
          <w:sz w:val="22"/>
        </w:rPr>
        <w:t>Levina E</w:t>
      </w:r>
      <w:r w:rsidRPr="0042563C">
        <w:rPr>
          <w:rFonts w:ascii="Arial" w:hAnsi="Arial" w:cs="Arial"/>
          <w:noProof/>
          <w:sz w:val="22"/>
        </w:rPr>
        <w:t xml:space="preserve">, </w:t>
      </w:r>
      <w:r w:rsidRPr="0042563C">
        <w:rPr>
          <w:rFonts w:ascii="Arial" w:hAnsi="Arial" w:cs="Arial"/>
          <w:b/>
          <w:bCs/>
          <w:noProof/>
          <w:sz w:val="22"/>
        </w:rPr>
        <w:t>Bickel P</w:t>
      </w:r>
      <w:r w:rsidRPr="0042563C">
        <w:rPr>
          <w:rFonts w:ascii="Arial" w:hAnsi="Arial" w:cs="Arial"/>
          <w:noProof/>
          <w:sz w:val="22"/>
        </w:rPr>
        <w:t>. 2001. The earth mover’s distance is the Mallows distance: some insights from statistics. Eighth IEEE Int Conf Comput Vis 251–256.</w:t>
      </w:r>
    </w:p>
    <w:p w14:paraId="548BBE97"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17. </w:t>
      </w:r>
      <w:r w:rsidRPr="0042563C">
        <w:rPr>
          <w:rFonts w:ascii="Arial" w:hAnsi="Arial" w:cs="Arial"/>
          <w:noProof/>
          <w:sz w:val="22"/>
        </w:rPr>
        <w:tab/>
      </w:r>
      <w:r w:rsidRPr="0042563C">
        <w:rPr>
          <w:rFonts w:ascii="Arial" w:hAnsi="Arial" w:cs="Arial"/>
          <w:b/>
          <w:bCs/>
          <w:noProof/>
          <w:sz w:val="22"/>
        </w:rPr>
        <w:t>Kohonen T</w:t>
      </w:r>
      <w:r w:rsidRPr="0042563C">
        <w:rPr>
          <w:rFonts w:ascii="Arial" w:hAnsi="Arial" w:cs="Arial"/>
          <w:noProof/>
          <w:sz w:val="22"/>
        </w:rPr>
        <w:t xml:space="preserve">. 1982. Self-organized formation of topologically correct feature maps. Biol Cybern </w:t>
      </w:r>
      <w:r w:rsidRPr="0042563C">
        <w:rPr>
          <w:rFonts w:ascii="Arial" w:hAnsi="Arial" w:cs="Arial"/>
          <w:b/>
          <w:bCs/>
          <w:noProof/>
          <w:sz w:val="22"/>
        </w:rPr>
        <w:t>43</w:t>
      </w:r>
      <w:r w:rsidRPr="0042563C">
        <w:rPr>
          <w:rFonts w:ascii="Arial" w:hAnsi="Arial" w:cs="Arial"/>
          <w:noProof/>
          <w:sz w:val="22"/>
        </w:rPr>
        <w:t>:59–69.</w:t>
      </w:r>
    </w:p>
    <w:p w14:paraId="101B9920"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18. </w:t>
      </w:r>
      <w:r w:rsidRPr="0042563C">
        <w:rPr>
          <w:rFonts w:ascii="Arial" w:hAnsi="Arial" w:cs="Arial"/>
          <w:noProof/>
          <w:sz w:val="22"/>
        </w:rPr>
        <w:tab/>
      </w:r>
      <w:r w:rsidRPr="0042563C">
        <w:rPr>
          <w:rFonts w:ascii="Arial" w:hAnsi="Arial" w:cs="Arial"/>
          <w:b/>
          <w:bCs/>
          <w:noProof/>
          <w:sz w:val="22"/>
        </w:rPr>
        <w:t>Saul LK</w:t>
      </w:r>
      <w:r w:rsidRPr="0042563C">
        <w:rPr>
          <w:rFonts w:ascii="Arial" w:hAnsi="Arial" w:cs="Arial"/>
          <w:noProof/>
          <w:sz w:val="22"/>
        </w:rPr>
        <w:t xml:space="preserve">, </w:t>
      </w:r>
      <w:r w:rsidRPr="0042563C">
        <w:rPr>
          <w:rFonts w:ascii="Arial" w:hAnsi="Arial" w:cs="Arial"/>
          <w:b/>
          <w:bCs/>
          <w:noProof/>
          <w:sz w:val="22"/>
        </w:rPr>
        <w:t>Roweis ST</w:t>
      </w:r>
      <w:r w:rsidRPr="0042563C">
        <w:rPr>
          <w:rFonts w:ascii="Arial" w:hAnsi="Arial" w:cs="Arial"/>
          <w:noProof/>
          <w:sz w:val="22"/>
        </w:rPr>
        <w:t>. An Introduction to Locally Linear Embedding.</w:t>
      </w:r>
    </w:p>
    <w:p w14:paraId="0DCE142E" w14:textId="77777777" w:rsidR="0042563C" w:rsidRPr="0042563C" w:rsidRDefault="0042563C" w:rsidP="0042563C">
      <w:pPr>
        <w:widowControl w:val="0"/>
        <w:autoSpaceDE w:val="0"/>
        <w:autoSpaceDN w:val="0"/>
        <w:adjustRightInd w:val="0"/>
        <w:spacing w:after="240"/>
        <w:ind w:left="640" w:hanging="640"/>
        <w:rPr>
          <w:rFonts w:ascii="Arial" w:hAnsi="Arial" w:cs="Arial"/>
          <w:noProof/>
          <w:sz w:val="22"/>
        </w:rPr>
      </w:pPr>
      <w:r w:rsidRPr="0042563C">
        <w:rPr>
          <w:rFonts w:ascii="Arial" w:hAnsi="Arial" w:cs="Arial"/>
          <w:noProof/>
          <w:sz w:val="22"/>
        </w:rPr>
        <w:t xml:space="preserve">19. </w:t>
      </w:r>
      <w:r w:rsidRPr="0042563C">
        <w:rPr>
          <w:rFonts w:ascii="Arial" w:hAnsi="Arial" w:cs="Arial"/>
          <w:noProof/>
          <w:sz w:val="22"/>
        </w:rPr>
        <w:tab/>
      </w:r>
      <w:r w:rsidRPr="0042563C">
        <w:rPr>
          <w:rFonts w:ascii="Arial" w:hAnsi="Arial" w:cs="Arial"/>
          <w:b/>
          <w:bCs/>
          <w:noProof/>
          <w:sz w:val="22"/>
        </w:rPr>
        <w:t>Pontes B</w:t>
      </w:r>
      <w:r w:rsidRPr="0042563C">
        <w:rPr>
          <w:rFonts w:ascii="Arial" w:hAnsi="Arial" w:cs="Arial"/>
          <w:noProof/>
          <w:sz w:val="22"/>
        </w:rPr>
        <w:t xml:space="preserve">, </w:t>
      </w:r>
      <w:r w:rsidRPr="0042563C">
        <w:rPr>
          <w:rFonts w:ascii="Arial" w:hAnsi="Arial" w:cs="Arial"/>
          <w:b/>
          <w:bCs/>
          <w:noProof/>
          <w:sz w:val="22"/>
        </w:rPr>
        <w:t>Giráldez R</w:t>
      </w:r>
      <w:r w:rsidRPr="0042563C">
        <w:rPr>
          <w:rFonts w:ascii="Arial" w:hAnsi="Arial" w:cs="Arial"/>
          <w:noProof/>
          <w:sz w:val="22"/>
        </w:rPr>
        <w:t xml:space="preserve">, </w:t>
      </w:r>
      <w:r w:rsidRPr="0042563C">
        <w:rPr>
          <w:rFonts w:ascii="Arial" w:hAnsi="Arial" w:cs="Arial"/>
          <w:b/>
          <w:bCs/>
          <w:noProof/>
          <w:sz w:val="22"/>
        </w:rPr>
        <w:t>Aguilar-Ruiz JS</w:t>
      </w:r>
      <w:r w:rsidRPr="0042563C">
        <w:rPr>
          <w:rFonts w:ascii="Arial" w:hAnsi="Arial" w:cs="Arial"/>
          <w:noProof/>
          <w:sz w:val="22"/>
        </w:rPr>
        <w:t xml:space="preserve">. 2015. Biclustering on expression data: A review. J Biomed Inform </w:t>
      </w:r>
      <w:r w:rsidRPr="0042563C">
        <w:rPr>
          <w:rFonts w:ascii="Arial" w:hAnsi="Arial" w:cs="Arial"/>
          <w:b/>
          <w:bCs/>
          <w:noProof/>
          <w:sz w:val="22"/>
        </w:rPr>
        <w:t>57</w:t>
      </w:r>
      <w:r w:rsidRPr="0042563C">
        <w:rPr>
          <w:rFonts w:ascii="Arial" w:hAnsi="Arial" w:cs="Arial"/>
          <w:noProof/>
          <w:sz w:val="22"/>
        </w:rPr>
        <w:t>:163–180.</w:t>
      </w:r>
    </w:p>
    <w:p w14:paraId="0CBC7330" w14:textId="6E8B0978" w:rsidR="00906B57" w:rsidRPr="005203D8" w:rsidRDefault="0042563C" w:rsidP="00906B57">
      <w:pPr>
        <w:spacing w:after="240"/>
        <w:rPr>
          <w:rFonts w:ascii="Arial" w:eastAsia="Times New Roman" w:hAnsi="Arial" w:cs="Arial"/>
          <w:b/>
          <w:sz w:val="22"/>
          <w:szCs w:val="22"/>
        </w:rPr>
      </w:pPr>
      <w:ins w:id="81" w:author="Microsoft Office User" w:date="2016-11-26T15:28:00Z">
        <w:r>
          <w:rPr>
            <w:rFonts w:ascii="Arial" w:hAnsi="Arial" w:cs="Arial"/>
            <w:noProof/>
            <w:sz w:val="22"/>
          </w:rPr>
          <w:fldChar w:fldCharType="end"/>
        </w:r>
      </w:ins>
      <w:r w:rsidR="00355345" w:rsidRPr="005203D8">
        <w:rPr>
          <w:rFonts w:ascii="Arial" w:eastAsia="Times New Roman" w:hAnsi="Arial" w:cs="Arial"/>
          <w:b/>
          <w:sz w:val="22"/>
          <w:szCs w:val="22"/>
        </w:rPr>
        <w:t>Figure legends</w:t>
      </w:r>
    </w:p>
    <w:p w14:paraId="3E1992FE" w14:textId="764C11F6" w:rsidR="006A63C2" w:rsidRDefault="00882E58" w:rsidP="00906B57">
      <w:pPr>
        <w:spacing w:after="240"/>
        <w:rPr>
          <w:rFonts w:ascii="Arial" w:eastAsia="Times New Roman" w:hAnsi="Arial" w:cs="Arial"/>
          <w:sz w:val="22"/>
          <w:szCs w:val="22"/>
        </w:rPr>
      </w:pPr>
      <w:r w:rsidRPr="006033DB">
        <w:rPr>
          <w:rFonts w:ascii="Arial" w:eastAsia="Times New Roman" w:hAnsi="Arial" w:cs="Arial"/>
          <w:b/>
          <w:sz w:val="22"/>
          <w:szCs w:val="22"/>
        </w:rPr>
        <w:t>Figure 1</w:t>
      </w:r>
      <w:r>
        <w:rPr>
          <w:rFonts w:ascii="Arial" w:eastAsia="Times New Roman" w:hAnsi="Arial" w:cs="Arial"/>
          <w:sz w:val="22"/>
          <w:szCs w:val="22"/>
        </w:rPr>
        <w:t xml:space="preserve">: </w:t>
      </w:r>
      <w:r w:rsidRPr="006033DB">
        <w:rPr>
          <w:rFonts w:ascii="Arial" w:eastAsia="Times New Roman" w:hAnsi="Arial" w:cs="Arial"/>
          <w:b/>
          <w:sz w:val="22"/>
          <w:szCs w:val="22"/>
        </w:rPr>
        <w:t>(a)</w:t>
      </w:r>
      <w:r>
        <w:rPr>
          <w:rFonts w:ascii="Arial" w:eastAsia="Times New Roman" w:hAnsi="Arial" w:cs="Arial"/>
          <w:sz w:val="22"/>
          <w:szCs w:val="22"/>
        </w:rPr>
        <w:t xml:space="preserve"> A band table</w:t>
      </w:r>
      <w:r w:rsidR="00430D2F">
        <w:rPr>
          <w:rFonts w:ascii="Arial" w:eastAsia="Times New Roman" w:hAnsi="Arial" w:cs="Arial"/>
          <w:sz w:val="22"/>
          <w:szCs w:val="22"/>
        </w:rPr>
        <w:t xml:space="preserve"> where the y axis encodes for individual OTUs and the x axis encodes for samples</w:t>
      </w:r>
      <w:r>
        <w:rPr>
          <w:rFonts w:ascii="Arial" w:eastAsia="Times New Roman" w:hAnsi="Arial" w:cs="Arial"/>
          <w:sz w:val="22"/>
          <w:szCs w:val="22"/>
        </w:rPr>
        <w:t>.</w:t>
      </w:r>
      <w:r w:rsidR="00430D2F">
        <w:rPr>
          <w:rFonts w:ascii="Arial" w:eastAsia="Times New Roman" w:hAnsi="Arial" w:cs="Arial"/>
          <w:sz w:val="22"/>
          <w:szCs w:val="22"/>
        </w:rPr>
        <w:t xml:space="preserve">  Blocks that are colored black have a value of 1</w:t>
      </w:r>
      <w:r w:rsidR="003D1860">
        <w:rPr>
          <w:rFonts w:ascii="Arial" w:eastAsia="Times New Roman" w:hAnsi="Arial" w:cs="Arial"/>
          <w:sz w:val="22"/>
          <w:szCs w:val="22"/>
        </w:rPr>
        <w:t>/10</w:t>
      </w:r>
      <w:r w:rsidR="00430D2F">
        <w:rPr>
          <w:rFonts w:ascii="Arial" w:eastAsia="Times New Roman" w:hAnsi="Arial" w:cs="Arial"/>
          <w:sz w:val="22"/>
          <w:szCs w:val="22"/>
        </w:rPr>
        <w:t xml:space="preserve"> while blocks that are colored white have a value of 0.</w:t>
      </w:r>
      <w:r>
        <w:rPr>
          <w:rFonts w:ascii="Arial" w:eastAsia="Times New Roman" w:hAnsi="Arial" w:cs="Arial"/>
          <w:sz w:val="22"/>
          <w:szCs w:val="22"/>
        </w:rPr>
        <w:t xml:space="preserve">  </w:t>
      </w:r>
      <w:r w:rsidRPr="006033DB">
        <w:rPr>
          <w:rFonts w:ascii="Arial" w:eastAsia="Times New Roman" w:hAnsi="Arial" w:cs="Arial"/>
          <w:b/>
          <w:sz w:val="22"/>
          <w:szCs w:val="22"/>
        </w:rPr>
        <w:t>(b)</w:t>
      </w:r>
      <w:r>
        <w:rPr>
          <w:rFonts w:ascii="Arial" w:eastAsia="Times New Roman" w:hAnsi="Arial" w:cs="Arial"/>
          <w:sz w:val="22"/>
          <w:szCs w:val="22"/>
        </w:rPr>
        <w:t xml:space="preserve"> The first 2 components from a PCA of the band table</w:t>
      </w:r>
      <w:r w:rsidR="00B97C46">
        <w:rPr>
          <w:rFonts w:ascii="Arial" w:eastAsia="Times New Roman" w:hAnsi="Arial" w:cs="Arial"/>
          <w:sz w:val="22"/>
          <w:szCs w:val="22"/>
        </w:rPr>
        <w:t>, yielding the typical horseshoe shape</w:t>
      </w:r>
      <w:r>
        <w:rPr>
          <w:rFonts w:ascii="Arial" w:eastAsia="Times New Roman" w:hAnsi="Arial" w:cs="Arial"/>
          <w:sz w:val="22"/>
          <w:szCs w:val="22"/>
        </w:rPr>
        <w:t xml:space="preserve">.  </w:t>
      </w:r>
      <w:r w:rsidRPr="006033DB">
        <w:rPr>
          <w:rFonts w:ascii="Arial" w:eastAsia="Times New Roman" w:hAnsi="Arial" w:cs="Arial"/>
          <w:b/>
          <w:sz w:val="22"/>
          <w:szCs w:val="22"/>
        </w:rPr>
        <w:t>(c)</w:t>
      </w:r>
      <w:r>
        <w:rPr>
          <w:rFonts w:ascii="Arial" w:eastAsia="Times New Roman" w:hAnsi="Arial" w:cs="Arial"/>
          <w:sz w:val="22"/>
          <w:szCs w:val="22"/>
        </w:rPr>
        <w:t xml:space="preserve"> The Euclidean distance from the point 0 to all of the other points.  </w:t>
      </w:r>
      <w:r w:rsidRPr="006033DB">
        <w:rPr>
          <w:rFonts w:ascii="Arial" w:eastAsia="Times New Roman" w:hAnsi="Arial" w:cs="Arial"/>
          <w:b/>
          <w:sz w:val="22"/>
          <w:szCs w:val="22"/>
        </w:rPr>
        <w:t>(d)</w:t>
      </w:r>
      <w:r>
        <w:rPr>
          <w:rFonts w:ascii="Arial" w:eastAsia="Times New Roman" w:hAnsi="Arial" w:cs="Arial"/>
          <w:sz w:val="22"/>
          <w:szCs w:val="22"/>
        </w:rPr>
        <w:t xml:space="preserve"> An illustration of distance saturation</w:t>
      </w:r>
      <w:r w:rsidR="00201254">
        <w:rPr>
          <w:rFonts w:ascii="Arial" w:eastAsia="Times New Roman" w:hAnsi="Arial" w:cs="Arial"/>
          <w:sz w:val="22"/>
          <w:szCs w:val="22"/>
        </w:rPr>
        <w:t xml:space="preserve"> property.</w:t>
      </w:r>
    </w:p>
    <w:p w14:paraId="501AEB33" w14:textId="65B2080B" w:rsidR="00882E58" w:rsidRPr="00906B57" w:rsidRDefault="00882E58" w:rsidP="00882E58">
      <w:pPr>
        <w:rPr>
          <w:rFonts w:ascii="Arial" w:hAnsi="Arial" w:cs="Arial"/>
          <w:sz w:val="22"/>
          <w:szCs w:val="22"/>
        </w:rPr>
      </w:pPr>
    </w:p>
    <w:p w14:paraId="762902A5" w14:textId="7A12271B" w:rsidR="006A63C2" w:rsidRDefault="00882E58" w:rsidP="00882E58">
      <w:pPr>
        <w:spacing w:after="240"/>
        <w:rPr>
          <w:rFonts w:ascii="Arial" w:eastAsia="Times New Roman" w:hAnsi="Arial" w:cs="Arial"/>
          <w:sz w:val="22"/>
          <w:szCs w:val="22"/>
        </w:rPr>
      </w:pPr>
      <w:r w:rsidRPr="00906B57">
        <w:rPr>
          <w:rFonts w:ascii="Arial" w:hAnsi="Arial" w:cs="Arial"/>
          <w:b/>
          <w:bCs/>
          <w:color w:val="000000"/>
          <w:sz w:val="22"/>
          <w:szCs w:val="22"/>
        </w:rPr>
        <w:t>Figure 2:</w:t>
      </w:r>
      <w:r w:rsidRPr="00906B57">
        <w:rPr>
          <w:rFonts w:ascii="Arial" w:hAnsi="Arial" w:cs="Arial"/>
          <w:color w:val="000000"/>
          <w:sz w:val="22"/>
          <w:szCs w:val="22"/>
        </w:rPr>
        <w:t xml:space="preserve"> </w:t>
      </w:r>
      <w:r w:rsidRPr="00906B57">
        <w:rPr>
          <w:rFonts w:ascii="Arial" w:hAnsi="Arial" w:cs="Arial"/>
          <w:b/>
          <w:bCs/>
          <w:color w:val="000000"/>
          <w:sz w:val="22"/>
          <w:szCs w:val="22"/>
        </w:rPr>
        <w:t>(a)</w:t>
      </w:r>
      <w:r w:rsidRPr="00906B57">
        <w:rPr>
          <w:rFonts w:ascii="Arial" w:hAnsi="Arial" w:cs="Arial"/>
          <w:color w:val="000000"/>
          <w:sz w:val="22"/>
          <w:szCs w:val="22"/>
        </w:rPr>
        <w:t xml:space="preserve"> Correspondence analysis of 88 soils. </w:t>
      </w:r>
      <w:r w:rsidRPr="00906B57">
        <w:rPr>
          <w:rFonts w:ascii="Arial" w:hAnsi="Arial" w:cs="Arial"/>
          <w:b/>
          <w:bCs/>
          <w:color w:val="000000"/>
          <w:sz w:val="22"/>
          <w:szCs w:val="22"/>
        </w:rPr>
        <w:t> (b)</w:t>
      </w:r>
      <w:r w:rsidRPr="00906B57">
        <w:rPr>
          <w:rFonts w:ascii="Arial" w:hAnsi="Arial" w:cs="Arial"/>
          <w:color w:val="000000"/>
          <w:sz w:val="22"/>
          <w:szCs w:val="22"/>
        </w:rPr>
        <w:t xml:space="preserve"> Distance saturation of chi-squared metric, plotting the chi squared distance of the first sample versus all of the other samples. </w:t>
      </w:r>
      <w:r w:rsidRPr="00906B57">
        <w:rPr>
          <w:rFonts w:ascii="Arial" w:hAnsi="Arial" w:cs="Arial"/>
          <w:b/>
          <w:bCs/>
          <w:color w:val="000000"/>
          <w:sz w:val="22"/>
          <w:szCs w:val="22"/>
        </w:rPr>
        <w:t xml:space="preserve">(c) </w:t>
      </w:r>
      <w:r w:rsidRPr="00906B57">
        <w:rPr>
          <w:rFonts w:ascii="Arial" w:hAnsi="Arial" w:cs="Arial"/>
          <w:color w:val="000000"/>
          <w:sz w:val="22"/>
          <w:szCs w:val="22"/>
        </w:rPr>
        <w:t>Heatmap of log transformed OTU counts from the 88 soils with the samples sorted by pH and the OTUs sorted by mean pH.</w:t>
      </w:r>
      <w:r w:rsidRPr="00906B57">
        <w:rPr>
          <w:rFonts w:ascii="Arial" w:hAnsi="Arial" w:cs="Arial"/>
          <w:b/>
          <w:bCs/>
          <w:color w:val="000000"/>
          <w:sz w:val="22"/>
          <w:szCs w:val="22"/>
        </w:rPr>
        <w:t xml:space="preserve">  (d) </w:t>
      </w:r>
      <w:r w:rsidRPr="00906B57">
        <w:rPr>
          <w:rFonts w:ascii="Arial" w:hAnsi="Arial" w:cs="Arial"/>
          <w:color w:val="000000"/>
          <w:sz w:val="22"/>
          <w:szCs w:val="22"/>
        </w:rPr>
        <w:t xml:space="preserve">Principal Coordinates Analysis of unweighted UniFrac distance. </w:t>
      </w:r>
      <w:r w:rsidR="00C54113">
        <w:rPr>
          <w:rFonts w:ascii="Arial" w:hAnsi="Arial" w:cs="Arial"/>
          <w:b/>
          <w:bCs/>
          <w:color w:val="000000"/>
          <w:sz w:val="22"/>
          <w:szCs w:val="22"/>
        </w:rPr>
        <w:t> (e</w:t>
      </w:r>
      <w:r w:rsidRPr="00906B57">
        <w:rPr>
          <w:rFonts w:ascii="Arial" w:hAnsi="Arial" w:cs="Arial"/>
          <w:b/>
          <w:bCs/>
          <w:color w:val="000000"/>
          <w:sz w:val="22"/>
          <w:szCs w:val="22"/>
        </w:rPr>
        <w:t xml:space="preserve">) </w:t>
      </w:r>
      <w:r w:rsidRPr="00906B57">
        <w:rPr>
          <w:rFonts w:ascii="Arial" w:hAnsi="Arial" w:cs="Arial"/>
          <w:color w:val="000000"/>
          <w:sz w:val="22"/>
          <w:szCs w:val="22"/>
        </w:rPr>
        <w:t xml:space="preserve">UniFrac distance of a samples from the last time point versus all of the samples. </w:t>
      </w:r>
      <w:r w:rsidRPr="00906B57">
        <w:rPr>
          <w:rFonts w:ascii="Arial" w:hAnsi="Arial" w:cs="Arial"/>
          <w:b/>
          <w:bCs/>
          <w:color w:val="000000"/>
          <w:sz w:val="22"/>
          <w:szCs w:val="22"/>
        </w:rPr>
        <w:t>(f)</w:t>
      </w:r>
      <w:r w:rsidRPr="00906B57">
        <w:rPr>
          <w:rFonts w:ascii="Arial" w:hAnsi="Arial" w:cs="Arial"/>
          <w:color w:val="000000"/>
          <w:sz w:val="22"/>
          <w:szCs w:val="22"/>
        </w:rPr>
        <w:t xml:space="preserve"> Heatmap of centred log ratio transformed</w:t>
      </w:r>
      <w:r w:rsidR="00007987">
        <w:rPr>
          <w:rFonts w:ascii="Arial" w:hAnsi="Arial" w:cs="Arial"/>
          <w:color w:val="000000"/>
          <w:sz w:val="22"/>
          <w:szCs w:val="22"/>
        </w:rPr>
        <w:t xml:space="preserve"> (Equation 2)</w:t>
      </w:r>
      <w:r w:rsidRPr="00906B57">
        <w:rPr>
          <w:rFonts w:ascii="Arial" w:hAnsi="Arial" w:cs="Arial"/>
          <w:color w:val="000000"/>
          <w:sz w:val="22"/>
          <w:szCs w:val="22"/>
        </w:rPr>
        <w:t xml:space="preserve"> OTU counts sorted by harvest days. </w:t>
      </w:r>
      <w:r w:rsidRPr="00906B57">
        <w:rPr>
          <w:rFonts w:ascii="Arial" w:hAnsi="Arial" w:cs="Arial"/>
          <w:b/>
          <w:bCs/>
          <w:color w:val="000000"/>
          <w:sz w:val="22"/>
          <w:szCs w:val="22"/>
        </w:rPr>
        <w:t> </w:t>
      </w:r>
    </w:p>
    <w:p w14:paraId="1D126A36" w14:textId="57801C6C" w:rsidR="00347561" w:rsidRDefault="00347561" w:rsidP="0028698F">
      <w:pPr>
        <w:spacing w:after="240"/>
        <w:jc w:val="both"/>
        <w:rPr>
          <w:rFonts w:ascii="Arial" w:hAnsi="Arial" w:cs="Arial"/>
          <w:b/>
          <w:bCs/>
          <w:color w:val="000000"/>
          <w:sz w:val="22"/>
          <w:szCs w:val="22"/>
        </w:rPr>
      </w:pPr>
    </w:p>
    <w:p w14:paraId="6F0ABD16" w14:textId="791A4989" w:rsidR="0028698F" w:rsidRPr="00906B57" w:rsidRDefault="0028698F" w:rsidP="0028698F">
      <w:pPr>
        <w:spacing w:after="240"/>
        <w:jc w:val="both"/>
        <w:rPr>
          <w:rFonts w:ascii="Arial" w:hAnsi="Arial" w:cs="Arial"/>
          <w:sz w:val="22"/>
          <w:szCs w:val="22"/>
        </w:rPr>
      </w:pPr>
      <w:r>
        <w:rPr>
          <w:rFonts w:ascii="Arial" w:hAnsi="Arial" w:cs="Arial"/>
          <w:b/>
          <w:bCs/>
          <w:color w:val="000000"/>
          <w:sz w:val="22"/>
          <w:szCs w:val="22"/>
        </w:rPr>
        <w:t>Figure S1</w:t>
      </w:r>
      <w:r w:rsidRPr="00906B57">
        <w:rPr>
          <w:rFonts w:ascii="Arial" w:hAnsi="Arial" w:cs="Arial"/>
          <w:b/>
          <w:bCs/>
          <w:color w:val="000000"/>
          <w:sz w:val="22"/>
          <w:szCs w:val="22"/>
        </w:rPr>
        <w:t>: (a)</w:t>
      </w:r>
      <w:r w:rsidRPr="00906B57">
        <w:rPr>
          <w:rFonts w:ascii="Arial" w:hAnsi="Arial" w:cs="Arial"/>
          <w:color w:val="000000"/>
          <w:sz w:val="22"/>
          <w:szCs w:val="22"/>
        </w:rPr>
        <w:t xml:space="preserve"> The description of a the EMBAD metric, engineered to be non-saturating. </w:t>
      </w:r>
      <w:r w:rsidRPr="00906B57">
        <w:rPr>
          <w:rFonts w:ascii="Arial" w:hAnsi="Arial" w:cs="Arial"/>
          <w:b/>
          <w:bCs/>
          <w:color w:val="000000"/>
          <w:sz w:val="22"/>
          <w:szCs w:val="22"/>
        </w:rPr>
        <w:t>(b)</w:t>
      </w:r>
      <w:r w:rsidRPr="00906B57">
        <w:rPr>
          <w:rFonts w:ascii="Arial" w:hAnsi="Arial" w:cs="Arial"/>
          <w:color w:val="000000"/>
          <w:sz w:val="22"/>
          <w:szCs w:val="22"/>
        </w:rPr>
        <w:t xml:space="preserve"> A PCoA of the EMBAD distance applied to the 88 soils.</w:t>
      </w:r>
      <w:r w:rsidRPr="00906B57">
        <w:rPr>
          <w:rFonts w:ascii="Arial" w:hAnsi="Arial" w:cs="Arial"/>
          <w:b/>
          <w:bCs/>
          <w:color w:val="000000"/>
          <w:sz w:val="22"/>
          <w:szCs w:val="22"/>
        </w:rPr>
        <w:t xml:space="preserve">  (c)</w:t>
      </w:r>
      <w:r w:rsidRPr="00906B57">
        <w:rPr>
          <w:rFonts w:ascii="Arial" w:hAnsi="Arial" w:cs="Arial"/>
          <w:color w:val="000000"/>
          <w:sz w:val="22"/>
          <w:szCs w:val="22"/>
        </w:rPr>
        <w:t xml:space="preserve"> A PCoA of the EMBAD distance applied to the Post Mortem Interval Mice. </w:t>
      </w:r>
    </w:p>
    <w:p w14:paraId="2248C153" w14:textId="50F49A60" w:rsidR="00347561" w:rsidRDefault="00347561" w:rsidP="0028698F">
      <w:pPr>
        <w:rPr>
          <w:rFonts w:ascii="Arial" w:hAnsi="Arial" w:cs="Arial"/>
          <w:b/>
          <w:color w:val="000000"/>
          <w:sz w:val="22"/>
          <w:szCs w:val="22"/>
        </w:rPr>
      </w:pPr>
    </w:p>
    <w:p w14:paraId="621B3EFF" w14:textId="3455B9A7" w:rsidR="0028698F" w:rsidRPr="00906B57" w:rsidRDefault="0028698F" w:rsidP="0028698F">
      <w:pPr>
        <w:rPr>
          <w:rFonts w:ascii="Arial" w:hAnsi="Arial" w:cs="Arial"/>
          <w:sz w:val="22"/>
          <w:szCs w:val="22"/>
        </w:rPr>
      </w:pPr>
      <w:r w:rsidRPr="0028698F">
        <w:rPr>
          <w:rFonts w:ascii="Arial" w:hAnsi="Arial" w:cs="Arial"/>
          <w:b/>
          <w:color w:val="000000"/>
          <w:sz w:val="22"/>
          <w:szCs w:val="22"/>
        </w:rPr>
        <w:t xml:space="preserve">Figure S2: </w:t>
      </w:r>
      <w:r w:rsidR="000E296B">
        <w:rPr>
          <w:rFonts w:ascii="Arial" w:hAnsi="Arial" w:cs="Arial"/>
          <w:color w:val="000000"/>
          <w:sz w:val="22"/>
          <w:szCs w:val="22"/>
        </w:rPr>
        <w:t>The centre log ratio</w:t>
      </w:r>
      <w:r w:rsidR="003F2A56">
        <w:rPr>
          <w:rFonts w:ascii="Arial" w:hAnsi="Arial" w:cs="Arial"/>
          <w:color w:val="000000"/>
          <w:sz w:val="22"/>
          <w:szCs w:val="22"/>
        </w:rPr>
        <w:t xml:space="preserve"> </w:t>
      </w:r>
      <w:r w:rsidR="000E296B">
        <w:rPr>
          <w:rFonts w:ascii="Arial" w:hAnsi="Arial" w:cs="Arial"/>
          <w:color w:val="000000"/>
          <w:sz w:val="22"/>
          <w:szCs w:val="22"/>
        </w:rPr>
        <w:t xml:space="preserve">(Equation 2) </w:t>
      </w:r>
      <w:r w:rsidR="003F2A56">
        <w:rPr>
          <w:rFonts w:ascii="Arial" w:hAnsi="Arial" w:cs="Arial"/>
          <w:color w:val="000000"/>
          <w:sz w:val="22"/>
          <w:szCs w:val="22"/>
        </w:rPr>
        <w:t xml:space="preserve">transformed </w:t>
      </w:r>
      <w:r w:rsidRPr="00906B57">
        <w:rPr>
          <w:rFonts w:ascii="Arial" w:hAnsi="Arial" w:cs="Arial"/>
          <w:color w:val="000000"/>
          <w:sz w:val="22"/>
          <w:szCs w:val="22"/>
        </w:rPr>
        <w:t>abundances of Rhizobiaceae (OTU 4301099) and Chromatiaceae (OTU 46026, 4482362) versus time.</w:t>
      </w:r>
      <w:r w:rsidR="003F2A56">
        <w:rPr>
          <w:rFonts w:ascii="Arial" w:hAnsi="Arial" w:cs="Arial"/>
          <w:color w:val="000000"/>
          <w:sz w:val="22"/>
          <w:szCs w:val="22"/>
        </w:rPr>
        <w:t xml:space="preserve">  </w:t>
      </w:r>
    </w:p>
    <w:p w14:paraId="2985BAD0" w14:textId="2F7E2DEC" w:rsidR="00A97577" w:rsidRDefault="00A97577">
      <w:pPr>
        <w:rPr>
          <w:rFonts w:ascii="Arial" w:eastAsia="Times New Roman" w:hAnsi="Arial" w:cs="Arial"/>
          <w:sz w:val="22"/>
          <w:szCs w:val="22"/>
        </w:rPr>
      </w:pPr>
    </w:p>
    <w:p w14:paraId="7B57E496" w14:textId="3B1A92A6" w:rsidR="00E10DED" w:rsidRDefault="00E10DED">
      <w:pPr>
        <w:rPr>
          <w:ins w:id="82" w:author="Microsoft Office User" w:date="2016-11-26T12:52:00Z"/>
          <w:rFonts w:ascii="Arial" w:eastAsia="Times New Roman" w:hAnsi="Arial" w:cs="Arial"/>
          <w:sz w:val="22"/>
          <w:szCs w:val="22"/>
        </w:rPr>
      </w:pPr>
      <w:r w:rsidRPr="00361DCC">
        <w:rPr>
          <w:rFonts w:ascii="Arial" w:eastAsia="Times New Roman" w:hAnsi="Arial" w:cs="Arial"/>
          <w:b/>
          <w:sz w:val="22"/>
          <w:szCs w:val="22"/>
        </w:rPr>
        <w:t>Su</w:t>
      </w:r>
      <w:r w:rsidR="00361DCC" w:rsidRPr="00361DCC">
        <w:rPr>
          <w:rFonts w:ascii="Arial" w:eastAsia="Times New Roman" w:hAnsi="Arial" w:cs="Arial"/>
          <w:b/>
          <w:sz w:val="22"/>
          <w:szCs w:val="22"/>
        </w:rPr>
        <w:t>pplemental Proof 1:</w:t>
      </w:r>
      <w:r w:rsidR="00361DCC">
        <w:rPr>
          <w:rFonts w:ascii="Arial" w:eastAsia="Times New Roman" w:hAnsi="Arial" w:cs="Arial"/>
          <w:sz w:val="22"/>
          <w:szCs w:val="22"/>
        </w:rPr>
        <w:t xml:space="preserve"> A </w:t>
      </w:r>
      <w:r w:rsidR="00361DCC" w:rsidRPr="00361DCC">
        <w:rPr>
          <w:rFonts w:ascii="Arial" w:eastAsia="Times New Roman" w:hAnsi="Arial" w:cs="Arial"/>
          <w:sz w:val="22"/>
          <w:szCs w:val="22"/>
        </w:rPr>
        <w:t>mathemati</w:t>
      </w:r>
      <w:r w:rsidR="00361DCC">
        <w:rPr>
          <w:rFonts w:ascii="Arial" w:eastAsia="Times New Roman" w:hAnsi="Arial" w:cs="Arial"/>
          <w:sz w:val="22"/>
          <w:szCs w:val="22"/>
        </w:rPr>
        <w:t xml:space="preserve">cal </w:t>
      </w:r>
      <w:r w:rsidR="00361DCC" w:rsidRPr="00361DCC">
        <w:rPr>
          <w:rFonts w:ascii="Arial" w:eastAsia="Times New Roman" w:hAnsi="Arial" w:cs="Arial"/>
          <w:sz w:val="22"/>
          <w:szCs w:val="22"/>
        </w:rPr>
        <w:t>proof</w:t>
      </w:r>
      <w:r w:rsidR="00361DCC">
        <w:rPr>
          <w:rFonts w:ascii="Arial" w:eastAsia="Times New Roman" w:hAnsi="Arial" w:cs="Arial"/>
          <w:sz w:val="22"/>
          <w:szCs w:val="22"/>
        </w:rPr>
        <w:t xml:space="preserve"> that N distinct samples separated by a minimum Euclidean distance cannot exist on a linear trajectory.</w:t>
      </w:r>
    </w:p>
    <w:p w14:paraId="2B4C9E78" w14:textId="77777777" w:rsidR="00A57677" w:rsidRDefault="00A57677">
      <w:pPr>
        <w:rPr>
          <w:ins w:id="83" w:author="Microsoft Office User" w:date="2016-11-26T12:52:00Z"/>
          <w:rFonts w:ascii="Arial" w:eastAsia="Times New Roman" w:hAnsi="Arial" w:cs="Arial"/>
          <w:sz w:val="22"/>
          <w:szCs w:val="22"/>
        </w:rPr>
      </w:pPr>
    </w:p>
    <w:p w14:paraId="5EDD3428" w14:textId="7EF208C8" w:rsidR="00A57677" w:rsidRPr="00F55915" w:rsidRDefault="00A57677">
      <w:pPr>
        <w:rPr>
          <w:rFonts w:ascii="Arial" w:eastAsia="Times New Roman" w:hAnsi="Arial" w:cs="Arial"/>
          <w:sz w:val="22"/>
          <w:szCs w:val="22"/>
        </w:rPr>
      </w:pPr>
      <w:ins w:id="84" w:author="Microsoft Office User" w:date="2016-11-26T12:52:00Z">
        <w:r>
          <w:rPr>
            <w:rFonts w:ascii="Arial" w:eastAsia="Times New Roman" w:hAnsi="Arial" w:cs="Arial"/>
            <w:sz w:val="22"/>
            <w:szCs w:val="22"/>
          </w:rPr>
          <w:t xml:space="preserve">Supplemental Proof 2: </w:t>
        </w:r>
        <w:r w:rsidR="00147EEC">
          <w:rPr>
            <w:rFonts w:ascii="Arial" w:eastAsia="Times New Roman" w:hAnsi="Arial" w:cs="Arial"/>
            <w:sz w:val="22"/>
            <w:szCs w:val="22"/>
          </w:rPr>
          <w:t xml:space="preserve">Finding an optimal distance metric to explain a horseshoe </w:t>
        </w:r>
      </w:ins>
      <w:ins w:id="85" w:author="Microsoft Office User" w:date="2016-11-26T12:53:00Z">
        <w:r w:rsidR="00147EEC">
          <w:rPr>
            <w:rFonts w:ascii="Arial" w:eastAsia="Times New Roman" w:hAnsi="Arial" w:cs="Arial"/>
            <w:sz w:val="22"/>
            <w:szCs w:val="22"/>
          </w:rPr>
          <w:t xml:space="preserve">without a known sample ordering </w:t>
        </w:r>
      </w:ins>
      <w:ins w:id="86" w:author="Microsoft Office User" w:date="2016-11-26T12:52:00Z">
        <w:r w:rsidR="00147EEC">
          <w:rPr>
            <w:rFonts w:ascii="Arial" w:eastAsia="Times New Roman" w:hAnsi="Arial" w:cs="Arial"/>
            <w:sz w:val="22"/>
            <w:szCs w:val="22"/>
          </w:rPr>
          <w:t>is NP-hard</w:t>
        </w:r>
      </w:ins>
      <w:ins w:id="87" w:author="Microsoft Office User" w:date="2016-11-26T12:53:00Z">
        <w:r w:rsidR="00147EEC">
          <w:rPr>
            <w:rFonts w:ascii="Arial" w:eastAsia="Times New Roman" w:hAnsi="Arial" w:cs="Arial"/>
            <w:sz w:val="22"/>
            <w:szCs w:val="22"/>
          </w:rPr>
          <w:t>.</w:t>
        </w:r>
      </w:ins>
    </w:p>
    <w:sectPr w:rsidR="00A57677" w:rsidRPr="00F55915" w:rsidSect="002D2B77">
      <w:pgSz w:w="12240" w:h="15840"/>
      <w:pgMar w:top="1440" w:right="1440" w:bottom="1440" w:left="1440" w:header="720" w:footer="720" w:gutter="0"/>
      <w:lnNumType w:countBy="1" w:restart="continuous"/>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57"/>
    <w:rsid w:val="00001F0E"/>
    <w:rsid w:val="000069CA"/>
    <w:rsid w:val="00007987"/>
    <w:rsid w:val="00052DAE"/>
    <w:rsid w:val="00074BAE"/>
    <w:rsid w:val="00077AF8"/>
    <w:rsid w:val="0008114C"/>
    <w:rsid w:val="000D0376"/>
    <w:rsid w:val="000D20B0"/>
    <w:rsid w:val="000D4EFC"/>
    <w:rsid w:val="000E296B"/>
    <w:rsid w:val="000F376E"/>
    <w:rsid w:val="001007A6"/>
    <w:rsid w:val="00111347"/>
    <w:rsid w:val="00127A18"/>
    <w:rsid w:val="0013288A"/>
    <w:rsid w:val="001422C8"/>
    <w:rsid w:val="00147EEC"/>
    <w:rsid w:val="00152665"/>
    <w:rsid w:val="00157333"/>
    <w:rsid w:val="00163DFC"/>
    <w:rsid w:val="00172035"/>
    <w:rsid w:val="001958E8"/>
    <w:rsid w:val="00195EC8"/>
    <w:rsid w:val="00196D26"/>
    <w:rsid w:val="00196E96"/>
    <w:rsid w:val="001970DB"/>
    <w:rsid w:val="001B150A"/>
    <w:rsid w:val="001B59D0"/>
    <w:rsid w:val="001C47E6"/>
    <w:rsid w:val="001E0096"/>
    <w:rsid w:val="001E0AB3"/>
    <w:rsid w:val="001E4A17"/>
    <w:rsid w:val="001E7A3F"/>
    <w:rsid w:val="00201254"/>
    <w:rsid w:val="0024688F"/>
    <w:rsid w:val="00252189"/>
    <w:rsid w:val="0026104E"/>
    <w:rsid w:val="0028698F"/>
    <w:rsid w:val="00293CDD"/>
    <w:rsid w:val="00294DD5"/>
    <w:rsid w:val="002C5397"/>
    <w:rsid w:val="002D2B77"/>
    <w:rsid w:val="002E1BDD"/>
    <w:rsid w:val="002E29DC"/>
    <w:rsid w:val="002E790D"/>
    <w:rsid w:val="00347561"/>
    <w:rsid w:val="00347904"/>
    <w:rsid w:val="0035087F"/>
    <w:rsid w:val="00355345"/>
    <w:rsid w:val="00361DCC"/>
    <w:rsid w:val="0038253C"/>
    <w:rsid w:val="00385109"/>
    <w:rsid w:val="00391170"/>
    <w:rsid w:val="003D1860"/>
    <w:rsid w:val="003F2A56"/>
    <w:rsid w:val="003F2AB3"/>
    <w:rsid w:val="00400D4B"/>
    <w:rsid w:val="00402622"/>
    <w:rsid w:val="00410F8B"/>
    <w:rsid w:val="004200E6"/>
    <w:rsid w:val="004214A9"/>
    <w:rsid w:val="00421F28"/>
    <w:rsid w:val="0042563C"/>
    <w:rsid w:val="00430D2F"/>
    <w:rsid w:val="004406C4"/>
    <w:rsid w:val="004450F8"/>
    <w:rsid w:val="00447EFB"/>
    <w:rsid w:val="00461FF9"/>
    <w:rsid w:val="004663A8"/>
    <w:rsid w:val="00487C1E"/>
    <w:rsid w:val="00487E43"/>
    <w:rsid w:val="00493DC4"/>
    <w:rsid w:val="00496252"/>
    <w:rsid w:val="004A0DB4"/>
    <w:rsid w:val="004D0A7E"/>
    <w:rsid w:val="004D7C56"/>
    <w:rsid w:val="004E3A13"/>
    <w:rsid w:val="004F23C5"/>
    <w:rsid w:val="0050567D"/>
    <w:rsid w:val="00510FB6"/>
    <w:rsid w:val="005203D8"/>
    <w:rsid w:val="005641C6"/>
    <w:rsid w:val="005802D7"/>
    <w:rsid w:val="005862EF"/>
    <w:rsid w:val="0059498C"/>
    <w:rsid w:val="005A6B3A"/>
    <w:rsid w:val="005A7C8F"/>
    <w:rsid w:val="005C790B"/>
    <w:rsid w:val="005E1089"/>
    <w:rsid w:val="005E4BB1"/>
    <w:rsid w:val="005E597A"/>
    <w:rsid w:val="005F69F0"/>
    <w:rsid w:val="006033DB"/>
    <w:rsid w:val="006058DC"/>
    <w:rsid w:val="006151DE"/>
    <w:rsid w:val="00624426"/>
    <w:rsid w:val="006315ED"/>
    <w:rsid w:val="00633362"/>
    <w:rsid w:val="00636EEB"/>
    <w:rsid w:val="00641FD2"/>
    <w:rsid w:val="0067129F"/>
    <w:rsid w:val="00675AAB"/>
    <w:rsid w:val="00684024"/>
    <w:rsid w:val="006A6255"/>
    <w:rsid w:val="006A63C2"/>
    <w:rsid w:val="006C5BC9"/>
    <w:rsid w:val="006D7A2D"/>
    <w:rsid w:val="006E02DB"/>
    <w:rsid w:val="006F1D22"/>
    <w:rsid w:val="006F63E1"/>
    <w:rsid w:val="0071580A"/>
    <w:rsid w:val="00730DB6"/>
    <w:rsid w:val="00772910"/>
    <w:rsid w:val="007760C8"/>
    <w:rsid w:val="00776701"/>
    <w:rsid w:val="00786AB5"/>
    <w:rsid w:val="007874E8"/>
    <w:rsid w:val="00791884"/>
    <w:rsid w:val="007D621B"/>
    <w:rsid w:val="008103BC"/>
    <w:rsid w:val="00825987"/>
    <w:rsid w:val="00846011"/>
    <w:rsid w:val="00851666"/>
    <w:rsid w:val="0085507C"/>
    <w:rsid w:val="00867C08"/>
    <w:rsid w:val="008705DA"/>
    <w:rsid w:val="00882E58"/>
    <w:rsid w:val="0088510E"/>
    <w:rsid w:val="00886790"/>
    <w:rsid w:val="008C73FA"/>
    <w:rsid w:val="008F4260"/>
    <w:rsid w:val="00906B57"/>
    <w:rsid w:val="0092150D"/>
    <w:rsid w:val="0093216C"/>
    <w:rsid w:val="009448FC"/>
    <w:rsid w:val="009459C6"/>
    <w:rsid w:val="00954EFF"/>
    <w:rsid w:val="009A04DD"/>
    <w:rsid w:val="009A5A14"/>
    <w:rsid w:val="009B5352"/>
    <w:rsid w:val="009B5805"/>
    <w:rsid w:val="009D6C8B"/>
    <w:rsid w:val="009D6DE9"/>
    <w:rsid w:val="009F7092"/>
    <w:rsid w:val="009F7C1C"/>
    <w:rsid w:val="00A06026"/>
    <w:rsid w:val="00A23105"/>
    <w:rsid w:val="00A57677"/>
    <w:rsid w:val="00A85279"/>
    <w:rsid w:val="00A97577"/>
    <w:rsid w:val="00A9792A"/>
    <w:rsid w:val="00AD216C"/>
    <w:rsid w:val="00AE039F"/>
    <w:rsid w:val="00B11489"/>
    <w:rsid w:val="00B23B84"/>
    <w:rsid w:val="00B41AB5"/>
    <w:rsid w:val="00B5391F"/>
    <w:rsid w:val="00B956D6"/>
    <w:rsid w:val="00B97C46"/>
    <w:rsid w:val="00BA73A4"/>
    <w:rsid w:val="00BB4384"/>
    <w:rsid w:val="00BE30F4"/>
    <w:rsid w:val="00BE5C33"/>
    <w:rsid w:val="00C049BB"/>
    <w:rsid w:val="00C15C40"/>
    <w:rsid w:val="00C54113"/>
    <w:rsid w:val="00C73D9F"/>
    <w:rsid w:val="00C940CE"/>
    <w:rsid w:val="00C954E4"/>
    <w:rsid w:val="00CD6130"/>
    <w:rsid w:val="00CE5DDB"/>
    <w:rsid w:val="00CE68D1"/>
    <w:rsid w:val="00CE6A83"/>
    <w:rsid w:val="00CF27DC"/>
    <w:rsid w:val="00D0068D"/>
    <w:rsid w:val="00D54A3C"/>
    <w:rsid w:val="00D61DF6"/>
    <w:rsid w:val="00D64052"/>
    <w:rsid w:val="00D832B8"/>
    <w:rsid w:val="00DA4D5B"/>
    <w:rsid w:val="00DB1F00"/>
    <w:rsid w:val="00DC7F1F"/>
    <w:rsid w:val="00DD3410"/>
    <w:rsid w:val="00DE0B82"/>
    <w:rsid w:val="00E10D6A"/>
    <w:rsid w:val="00E10DED"/>
    <w:rsid w:val="00E43BBE"/>
    <w:rsid w:val="00E444F6"/>
    <w:rsid w:val="00E74251"/>
    <w:rsid w:val="00E746F2"/>
    <w:rsid w:val="00E815D8"/>
    <w:rsid w:val="00EB0A3E"/>
    <w:rsid w:val="00EC01FC"/>
    <w:rsid w:val="00EC6B0A"/>
    <w:rsid w:val="00ED26F2"/>
    <w:rsid w:val="00EE22C5"/>
    <w:rsid w:val="00EF594C"/>
    <w:rsid w:val="00EF7B44"/>
    <w:rsid w:val="00F04A26"/>
    <w:rsid w:val="00F07B61"/>
    <w:rsid w:val="00F149A5"/>
    <w:rsid w:val="00F17426"/>
    <w:rsid w:val="00F304EB"/>
    <w:rsid w:val="00F365EB"/>
    <w:rsid w:val="00F470F2"/>
    <w:rsid w:val="00F55915"/>
    <w:rsid w:val="00F615F4"/>
    <w:rsid w:val="00F67F3D"/>
    <w:rsid w:val="00F820D2"/>
    <w:rsid w:val="00F858D7"/>
    <w:rsid w:val="00F9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E17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0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B57"/>
    <w:pPr>
      <w:spacing w:before="100" w:beforeAutospacing="1" w:after="100" w:afterAutospacing="1"/>
    </w:pPr>
  </w:style>
  <w:style w:type="character" w:styleId="Hyperlink">
    <w:name w:val="Hyperlink"/>
    <w:basedOn w:val="DefaultParagraphFont"/>
    <w:uiPriority w:val="99"/>
    <w:unhideWhenUsed/>
    <w:rsid w:val="00906B57"/>
    <w:rPr>
      <w:color w:val="0000FF"/>
      <w:u w:val="single"/>
    </w:rPr>
  </w:style>
  <w:style w:type="character" w:customStyle="1" w:styleId="apple-tab-span">
    <w:name w:val="apple-tab-span"/>
    <w:basedOn w:val="DefaultParagraphFont"/>
    <w:rsid w:val="00906B57"/>
  </w:style>
  <w:style w:type="paragraph" w:customStyle="1" w:styleId="Body">
    <w:name w:val="Body"/>
    <w:rsid w:val="008103BC"/>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customStyle="1" w:styleId="None">
    <w:name w:val="None"/>
    <w:rsid w:val="00EC01FC"/>
  </w:style>
  <w:style w:type="character" w:styleId="LineNumber">
    <w:name w:val="line number"/>
    <w:basedOn w:val="DefaultParagraphFont"/>
    <w:uiPriority w:val="99"/>
    <w:semiHidden/>
    <w:unhideWhenUsed/>
    <w:rsid w:val="002D2B77"/>
  </w:style>
  <w:style w:type="character" w:customStyle="1" w:styleId="apple-converted-space">
    <w:name w:val="apple-converted-space"/>
    <w:basedOn w:val="DefaultParagraphFont"/>
    <w:rsid w:val="001970DB"/>
  </w:style>
  <w:style w:type="character" w:styleId="PlaceholderText">
    <w:name w:val="Placeholder Text"/>
    <w:basedOn w:val="DefaultParagraphFont"/>
    <w:uiPriority w:val="99"/>
    <w:semiHidden/>
    <w:rsid w:val="00421F28"/>
    <w:rPr>
      <w:color w:val="808080"/>
    </w:rPr>
  </w:style>
  <w:style w:type="character" w:styleId="CommentReference">
    <w:name w:val="annotation reference"/>
    <w:basedOn w:val="DefaultParagraphFont"/>
    <w:uiPriority w:val="99"/>
    <w:semiHidden/>
    <w:unhideWhenUsed/>
    <w:rsid w:val="004406C4"/>
    <w:rPr>
      <w:sz w:val="18"/>
      <w:szCs w:val="18"/>
    </w:rPr>
  </w:style>
  <w:style w:type="paragraph" w:styleId="CommentText">
    <w:name w:val="annotation text"/>
    <w:basedOn w:val="Normal"/>
    <w:link w:val="CommentTextChar"/>
    <w:uiPriority w:val="99"/>
    <w:semiHidden/>
    <w:unhideWhenUsed/>
    <w:rsid w:val="004406C4"/>
  </w:style>
  <w:style w:type="character" w:customStyle="1" w:styleId="CommentTextChar">
    <w:name w:val="Comment Text Char"/>
    <w:basedOn w:val="DefaultParagraphFont"/>
    <w:link w:val="CommentText"/>
    <w:uiPriority w:val="99"/>
    <w:semiHidden/>
    <w:rsid w:val="004406C4"/>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4406C4"/>
    <w:rPr>
      <w:b/>
      <w:bCs/>
      <w:sz w:val="20"/>
      <w:szCs w:val="20"/>
    </w:rPr>
  </w:style>
  <w:style w:type="character" w:customStyle="1" w:styleId="CommentSubjectChar">
    <w:name w:val="Comment Subject Char"/>
    <w:basedOn w:val="CommentTextChar"/>
    <w:link w:val="CommentSubject"/>
    <w:uiPriority w:val="99"/>
    <w:semiHidden/>
    <w:rsid w:val="004406C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406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6C4"/>
    <w:rPr>
      <w:rFonts w:ascii="Lucida Grande" w:hAnsi="Lucida Grande" w:cs="Lucida Grande"/>
      <w:sz w:val="18"/>
      <w:szCs w:val="18"/>
    </w:rPr>
  </w:style>
  <w:style w:type="character" w:customStyle="1" w:styleId="tl8wme">
    <w:name w:val="tl8wme"/>
    <w:basedOn w:val="DefaultParagraphFont"/>
    <w:rsid w:val="001B59D0"/>
  </w:style>
  <w:style w:type="character" w:styleId="FollowedHyperlink">
    <w:name w:val="FollowedHyperlink"/>
    <w:basedOn w:val="DefaultParagraphFont"/>
    <w:uiPriority w:val="99"/>
    <w:semiHidden/>
    <w:unhideWhenUsed/>
    <w:rsid w:val="00402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7785">
      <w:bodyDiv w:val="1"/>
      <w:marLeft w:val="0"/>
      <w:marRight w:val="0"/>
      <w:marTop w:val="0"/>
      <w:marBottom w:val="0"/>
      <w:divBdr>
        <w:top w:val="none" w:sz="0" w:space="0" w:color="auto"/>
        <w:left w:val="none" w:sz="0" w:space="0" w:color="auto"/>
        <w:bottom w:val="none" w:sz="0" w:space="0" w:color="auto"/>
        <w:right w:val="none" w:sz="0" w:space="0" w:color="auto"/>
      </w:divBdr>
    </w:div>
    <w:div w:id="21616182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84">
          <w:marLeft w:val="60"/>
          <w:marRight w:val="0"/>
          <w:marTop w:val="0"/>
          <w:marBottom w:val="0"/>
          <w:divBdr>
            <w:top w:val="none" w:sz="0" w:space="0" w:color="auto"/>
            <w:left w:val="none" w:sz="0" w:space="0" w:color="auto"/>
            <w:bottom w:val="none" w:sz="0" w:space="0" w:color="auto"/>
            <w:right w:val="none" w:sz="0" w:space="0" w:color="auto"/>
          </w:divBdr>
          <w:divsChild>
            <w:div w:id="998927974">
              <w:marLeft w:val="0"/>
              <w:marRight w:val="0"/>
              <w:marTop w:val="0"/>
              <w:marBottom w:val="0"/>
              <w:divBdr>
                <w:top w:val="none" w:sz="0" w:space="0" w:color="auto"/>
                <w:left w:val="none" w:sz="0" w:space="0" w:color="auto"/>
                <w:bottom w:val="none" w:sz="0" w:space="0" w:color="auto"/>
                <w:right w:val="none" w:sz="0" w:space="0" w:color="auto"/>
              </w:divBdr>
              <w:divsChild>
                <w:div w:id="153527149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419449969">
      <w:bodyDiv w:val="1"/>
      <w:marLeft w:val="0"/>
      <w:marRight w:val="0"/>
      <w:marTop w:val="0"/>
      <w:marBottom w:val="0"/>
      <w:divBdr>
        <w:top w:val="none" w:sz="0" w:space="0" w:color="auto"/>
        <w:left w:val="none" w:sz="0" w:space="0" w:color="auto"/>
        <w:bottom w:val="none" w:sz="0" w:space="0" w:color="auto"/>
        <w:right w:val="none" w:sz="0" w:space="0" w:color="auto"/>
      </w:divBdr>
    </w:div>
    <w:div w:id="818376198">
      <w:bodyDiv w:val="1"/>
      <w:marLeft w:val="0"/>
      <w:marRight w:val="0"/>
      <w:marTop w:val="0"/>
      <w:marBottom w:val="0"/>
      <w:divBdr>
        <w:top w:val="none" w:sz="0" w:space="0" w:color="auto"/>
        <w:left w:val="none" w:sz="0" w:space="0" w:color="auto"/>
        <w:bottom w:val="none" w:sz="0" w:space="0" w:color="auto"/>
        <w:right w:val="none" w:sz="0" w:space="0" w:color="auto"/>
      </w:divBdr>
    </w:div>
    <w:div w:id="1122648621">
      <w:bodyDiv w:val="1"/>
      <w:marLeft w:val="0"/>
      <w:marRight w:val="0"/>
      <w:marTop w:val="0"/>
      <w:marBottom w:val="0"/>
      <w:divBdr>
        <w:top w:val="none" w:sz="0" w:space="0" w:color="auto"/>
        <w:left w:val="none" w:sz="0" w:space="0" w:color="auto"/>
        <w:bottom w:val="none" w:sz="0" w:space="0" w:color="auto"/>
        <w:right w:val="none" w:sz="0" w:space="0" w:color="auto"/>
      </w:divBdr>
    </w:div>
    <w:div w:id="1581669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ortonjt/horseshoe_analyses" TargetMode="External"/><Relationship Id="rId6" Type="http://schemas.openxmlformats.org/officeDocument/2006/relationships/hyperlink" Target="https://github.com/knightlab-analyses/horseshoe-analyses"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3B09C8-A75B-2F4A-A20F-ACEAE037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11121</Words>
  <Characters>63393</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Colorado University</Company>
  <LinksUpToDate>false</LinksUpToDate>
  <CharactersWithSpaces>74366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cp:lastPrinted>2016-10-19T18:00:00Z</cp:lastPrinted>
  <dcterms:created xsi:type="dcterms:W3CDTF">2016-10-21T19:36:00Z</dcterms:created>
  <dcterms:modified xsi:type="dcterms:W3CDTF">2016-12-09T02:49:00Z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jamietmorton@gmail.com@www.mendeley.com</vt:lpwstr>
  </property>
  <property fmtid="{D5CDD505-2E9C-101B-9397-08002B2CF9AE}" pid="4" name="Mendeley Citation Style_1">
    <vt:lpwstr>http://www.zotero.org/styles/american-society-for-microbiology</vt:lpwstr>
  </property>
</Properties>
</file>